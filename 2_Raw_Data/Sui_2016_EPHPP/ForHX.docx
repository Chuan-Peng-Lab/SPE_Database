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B54" w:rsidRDefault="00BE3345">
      <w:r>
        <w:rPr>
          <w:rFonts w:hint="eastAsia"/>
        </w:rPr>
        <w:t>Review 3:</w:t>
      </w:r>
    </w:p>
    <w:p w:rsidR="00BE3345" w:rsidRDefault="00BE3345"/>
    <w:p w:rsidR="00BE3345" w:rsidRDefault="00BE3345" w:rsidP="00BE3345">
      <w:pPr>
        <w:rPr>
          <w:color w:val="000000"/>
          <w:lang w:val="en-US"/>
        </w:rPr>
      </w:pPr>
      <w:r>
        <w:rPr>
          <w:color w:val="000000"/>
          <w:lang w:val="en-US"/>
        </w:rPr>
        <w:t>7. The association task involved learning to a criterion, but there's no report of how long people took or what kind of individual variability was found. This is perhaps not a critical problem, but I would find the results much more compelling if there was more information about individual variability, as the error bar plots on their own are not that informative.</w:t>
      </w:r>
    </w:p>
    <w:p w:rsidR="00BE3345" w:rsidRDefault="00BE3345" w:rsidP="00BE3345"/>
    <w:p w:rsidR="003758AA" w:rsidRDefault="00BE3345">
      <w:pPr>
        <w:ind w:firstLineChars="177" w:firstLine="425"/>
        <w:rPr>
          <w:ins w:id="0" w:author="admin" w:date="2015-05-17T18:13:00Z"/>
          <w:color w:val="FF0000"/>
        </w:rPr>
        <w:pPrChange w:id="1" w:author="admin" w:date="2015-05-17T18:13:00Z">
          <w:pPr/>
        </w:pPrChange>
      </w:pPr>
      <w:r>
        <w:rPr>
          <w:rFonts w:hint="eastAsia"/>
          <w:color w:val="FF0000"/>
        </w:rPr>
        <w:t xml:space="preserve">The association task in part 1 took about average </w:t>
      </w:r>
      <w:del w:id="2" w:author="admin" w:date="2015-05-17T17:17:00Z">
        <w:r w:rsidDel="00DF2C42">
          <w:rPr>
            <w:rFonts w:hint="eastAsia"/>
            <w:color w:val="FF0000"/>
          </w:rPr>
          <w:delText xml:space="preserve">?? </w:delText>
        </w:r>
      </w:del>
      <w:ins w:id="3" w:author="admin" w:date="2015-05-17T17:17:00Z">
        <w:r w:rsidR="00DF2C42">
          <w:rPr>
            <w:rFonts w:hint="eastAsia"/>
            <w:color w:val="FF0000"/>
          </w:rPr>
          <w:t xml:space="preserve">3.16 </w:t>
        </w:r>
      </w:ins>
      <w:r>
        <w:rPr>
          <w:rFonts w:hint="eastAsia"/>
          <w:color w:val="FF0000"/>
        </w:rPr>
        <w:t xml:space="preserve">minutes to get to the criteria, and the </w:t>
      </w:r>
      <w:r>
        <w:rPr>
          <w:color w:val="FF0000"/>
        </w:rPr>
        <w:t>variability</w:t>
      </w:r>
      <w:r>
        <w:rPr>
          <w:rFonts w:hint="eastAsia"/>
          <w:color w:val="FF0000"/>
        </w:rPr>
        <w:t xml:space="preserve"> across participants were </w:t>
      </w:r>
      <w:del w:id="4" w:author="admin" w:date="2015-05-17T17:18:00Z">
        <w:r w:rsidDel="00DF2C42">
          <w:rPr>
            <w:rFonts w:hint="eastAsia"/>
            <w:color w:val="FF0000"/>
          </w:rPr>
          <w:delText xml:space="preserve">??~?? </w:delText>
        </w:r>
      </w:del>
      <w:ins w:id="5" w:author="admin" w:date="2015-05-17T17:18:00Z">
        <w:r w:rsidR="00DF2C42">
          <w:rPr>
            <w:rFonts w:hint="eastAsia"/>
            <w:color w:val="FF0000"/>
          </w:rPr>
          <w:t>0.69~</w:t>
        </w:r>
        <w:commentRangeStart w:id="6"/>
        <w:r w:rsidR="00DF2C42">
          <w:rPr>
            <w:rFonts w:hint="eastAsia"/>
            <w:color w:val="FF0000"/>
          </w:rPr>
          <w:t>13.25</w:t>
        </w:r>
      </w:ins>
      <w:commentRangeEnd w:id="6"/>
      <w:ins w:id="7" w:author="admin" w:date="2015-05-17T17:19:00Z">
        <w:r w:rsidR="00DF2C42">
          <w:rPr>
            <w:rStyle w:val="a6"/>
          </w:rPr>
          <w:commentReference w:id="6"/>
        </w:r>
      </w:ins>
      <w:ins w:id="8" w:author="admin" w:date="2015-05-17T17:18:00Z">
        <w:r w:rsidR="00DF2C42">
          <w:rPr>
            <w:rFonts w:hint="eastAsia"/>
            <w:color w:val="FF0000"/>
          </w:rPr>
          <w:t xml:space="preserve"> </w:t>
        </w:r>
      </w:ins>
      <w:r>
        <w:rPr>
          <w:rFonts w:hint="eastAsia"/>
          <w:color w:val="FF0000"/>
        </w:rPr>
        <w:t>minutes</w:t>
      </w:r>
      <w:r>
        <w:rPr>
          <w:color w:val="FF0000"/>
        </w:rPr>
        <w:t>. We</w:t>
      </w:r>
      <w:r>
        <w:rPr>
          <w:rFonts w:hint="eastAsia"/>
          <w:color w:val="FF0000"/>
        </w:rPr>
        <w:t xml:space="preserve"> also conducted ANOVA in the </w:t>
      </w:r>
      <w:r w:rsidRPr="006C0315">
        <w:rPr>
          <w:rFonts w:hint="eastAsia"/>
          <w:color w:val="FF0000"/>
          <w:u w:val="single"/>
        </w:rPr>
        <w:t>number of correct</w:t>
      </w:r>
      <w:r w:rsidR="00816452" w:rsidRPr="006C0315">
        <w:rPr>
          <w:rFonts w:hint="eastAsia"/>
          <w:color w:val="FF0000"/>
          <w:u w:val="single"/>
        </w:rPr>
        <w:t>ed</w:t>
      </w:r>
      <w:r w:rsidRPr="006C0315">
        <w:rPr>
          <w:rFonts w:hint="eastAsia"/>
          <w:color w:val="FF0000"/>
          <w:u w:val="single"/>
        </w:rPr>
        <w:t xml:space="preserve"> </w:t>
      </w:r>
      <w:r w:rsidR="00137529" w:rsidRPr="006C0315">
        <w:rPr>
          <w:rFonts w:hint="eastAsia"/>
          <w:color w:val="FF0000"/>
          <w:u w:val="single"/>
        </w:rPr>
        <w:t>trials</w:t>
      </w:r>
      <w:r>
        <w:rPr>
          <w:rFonts w:hint="eastAsia"/>
          <w:color w:val="FF0000"/>
        </w:rPr>
        <w:t xml:space="preserve"> </w:t>
      </w:r>
      <w:r w:rsidR="00CC3305">
        <w:rPr>
          <w:rFonts w:hint="eastAsia"/>
          <w:color w:val="FF0000"/>
        </w:rPr>
        <w:t xml:space="preserve">and RTs </w:t>
      </w:r>
      <w:r>
        <w:rPr>
          <w:rFonts w:hint="eastAsia"/>
          <w:color w:val="FF0000"/>
        </w:rPr>
        <w:t xml:space="preserve">in the </w:t>
      </w:r>
      <w:r>
        <w:rPr>
          <w:color w:val="FF0000"/>
        </w:rPr>
        <w:t>three</w:t>
      </w:r>
      <w:r>
        <w:rPr>
          <w:rFonts w:hint="eastAsia"/>
          <w:color w:val="FF0000"/>
        </w:rPr>
        <w:t xml:space="preserve"> conditions (self, friend, or stranger)</w:t>
      </w:r>
      <w:r w:rsidR="00F96EEA">
        <w:rPr>
          <w:rFonts w:hint="eastAsia"/>
          <w:color w:val="FF0000"/>
        </w:rPr>
        <w:t xml:space="preserve"> in part 1</w:t>
      </w:r>
      <w:r w:rsidR="00CC3305">
        <w:rPr>
          <w:rFonts w:hint="eastAsia"/>
          <w:color w:val="FF0000"/>
        </w:rPr>
        <w:t xml:space="preserve"> </w:t>
      </w:r>
      <w:r w:rsidR="006F532D">
        <w:rPr>
          <w:rFonts w:hint="eastAsia"/>
          <w:color w:val="FF0000"/>
        </w:rPr>
        <w:t xml:space="preserve">in the two experiments </w:t>
      </w:r>
      <w:r w:rsidR="00CC3305">
        <w:rPr>
          <w:rFonts w:hint="eastAsia"/>
          <w:color w:val="FF0000"/>
        </w:rPr>
        <w:t xml:space="preserve">respectively. </w:t>
      </w:r>
      <w:r w:rsidR="006F532D">
        <w:rPr>
          <w:rFonts w:hint="eastAsia"/>
          <w:color w:val="FF0000"/>
        </w:rPr>
        <w:t>In Experiment 1, t</w:t>
      </w:r>
      <w:r w:rsidR="00CC3305">
        <w:rPr>
          <w:rFonts w:hint="eastAsia"/>
          <w:color w:val="FF0000"/>
        </w:rPr>
        <w:t>he results on the numbe</w:t>
      </w:r>
      <w:r w:rsidR="00873A13">
        <w:rPr>
          <w:rFonts w:hint="eastAsia"/>
          <w:color w:val="FF0000"/>
        </w:rPr>
        <w:t xml:space="preserve">r of corrected trials showed a </w:t>
      </w:r>
      <w:r w:rsidR="00CC3305">
        <w:rPr>
          <w:rFonts w:hint="eastAsia"/>
          <w:color w:val="FF0000"/>
        </w:rPr>
        <w:t>significant effect of association,</w:t>
      </w:r>
      <w:r>
        <w:rPr>
          <w:rFonts w:hint="eastAsia"/>
          <w:color w:val="FF0000"/>
        </w:rPr>
        <w:t xml:space="preserve"> </w:t>
      </w:r>
      <w:r w:rsidR="00873A13" w:rsidRPr="00774E2E">
        <w:rPr>
          <w:color w:val="FF0000"/>
        </w:rPr>
        <w:t>F</w:t>
      </w:r>
      <w:ins w:id="9" w:author="admin" w:date="2015-05-17T17:29:00Z">
        <w:r w:rsidR="00774E2E" w:rsidRPr="00774E2E">
          <w:rPr>
            <w:color w:val="FF0000"/>
          </w:rPr>
          <w:t>(2</w:t>
        </w:r>
      </w:ins>
      <w:ins w:id="10" w:author="admin" w:date="2015-05-17T17:30:00Z">
        <w:r w:rsidR="00774E2E" w:rsidRPr="00774E2E">
          <w:rPr>
            <w:color w:val="FF0000"/>
          </w:rPr>
          <w:t xml:space="preserve">, </w:t>
        </w:r>
      </w:ins>
      <w:ins w:id="11" w:author="admin" w:date="2015-05-17T17:29:00Z">
        <w:r w:rsidR="00774E2E" w:rsidRPr="00774E2E">
          <w:rPr>
            <w:color w:val="FF0000"/>
          </w:rPr>
          <w:t>38</w:t>
        </w:r>
      </w:ins>
      <w:ins w:id="12" w:author="admin" w:date="2015-05-17T17:30:00Z">
        <w:r w:rsidR="00774E2E" w:rsidRPr="00774E2E">
          <w:rPr>
            <w:color w:val="FF0000"/>
          </w:rPr>
          <w:t>)</w:t>
        </w:r>
      </w:ins>
      <w:r w:rsidR="00873A13" w:rsidRPr="00774E2E">
        <w:rPr>
          <w:color w:val="FF0000"/>
        </w:rPr>
        <w:t xml:space="preserve"> = </w:t>
      </w:r>
      <w:ins w:id="13" w:author="admin" w:date="2015-05-17T17:30:00Z">
        <w:r w:rsidR="00774E2E" w:rsidRPr="00774E2E">
          <w:rPr>
            <w:color w:val="FF0000"/>
          </w:rPr>
          <w:t>1.38</w:t>
        </w:r>
      </w:ins>
      <w:r w:rsidR="00873A13" w:rsidRPr="00774E2E">
        <w:rPr>
          <w:color w:val="FF0000"/>
        </w:rPr>
        <w:t>, p =</w:t>
      </w:r>
      <w:ins w:id="14" w:author="admin" w:date="2015-05-17T17:31:00Z">
        <w:r w:rsidR="00774E2E" w:rsidRPr="00774E2E">
          <w:rPr>
            <w:color w:val="FF0000"/>
          </w:rPr>
          <w:t xml:space="preserve"> .262</w:t>
        </w:r>
      </w:ins>
      <w:ins w:id="15" w:author="admin" w:date="2015-05-17T17:32:00Z">
        <w:r w:rsidR="00774E2E" w:rsidRPr="00774E2E">
          <w:rPr>
            <w:color w:val="FF0000"/>
          </w:rPr>
          <w:t xml:space="preserve">, </w:t>
        </w:r>
        <w:r w:rsidR="00774E2E" w:rsidRPr="00F64BFD">
          <w:rPr>
            <w:color w:val="000000"/>
            <w:rPrChange w:id="16" w:author="admin" w:date="2015-05-17T18:41:00Z">
              <w:rPr>
                <w:rFonts w:ascii="TimesNewRoman" w:hAnsi="TimesNewRoman" w:hint="eastAsia"/>
                <w:color w:val="000000"/>
                <w:sz w:val="22"/>
                <w:szCs w:val="22"/>
              </w:rPr>
            </w:rPrChange>
          </w:rPr>
          <w:t>η</w:t>
        </w:r>
        <w:r w:rsidR="00774E2E" w:rsidRPr="00F64BFD">
          <w:rPr>
            <w:color w:val="000000"/>
            <w:vertAlign w:val="superscript"/>
            <w:rPrChange w:id="17" w:author="admin" w:date="2015-05-17T18:41:00Z">
              <w:rPr>
                <w:rFonts w:ascii="TimesNewRoman" w:hAnsi="TimesNewRoman" w:hint="eastAsia"/>
                <w:color w:val="000000"/>
                <w:sz w:val="14"/>
                <w:szCs w:val="14"/>
              </w:rPr>
            </w:rPrChange>
          </w:rPr>
          <w:t>2</w:t>
        </w:r>
        <w:r w:rsidR="00774E2E" w:rsidRPr="00774E2E">
          <w:rPr>
            <w:rFonts w:hint="eastAsia"/>
            <w:color w:val="000000"/>
            <w:rPrChange w:id="18" w:author="admin" w:date="2015-05-17T17:33:00Z">
              <w:rPr>
                <w:rFonts w:ascii="TimesNewRoman" w:hAnsi="TimesNewRoman" w:hint="eastAsia"/>
                <w:color w:val="000000"/>
                <w:sz w:val="14"/>
                <w:szCs w:val="14"/>
              </w:rPr>
            </w:rPrChange>
          </w:rPr>
          <w:t xml:space="preserve"> = .07</w:t>
        </w:r>
      </w:ins>
      <w:ins w:id="19" w:author="admin" w:date="2015-05-17T17:36:00Z">
        <w:r w:rsidR="00774E2E">
          <w:rPr>
            <w:rFonts w:hint="eastAsia"/>
            <w:color w:val="FF0000"/>
          </w:rPr>
          <w:t xml:space="preserve">, </w:t>
        </w:r>
      </w:ins>
      <w:del w:id="20" w:author="admin" w:date="2015-05-17T17:36:00Z">
        <w:r w:rsidR="00873A13" w:rsidRPr="00774E2E" w:rsidDel="00774E2E">
          <w:rPr>
            <w:color w:val="FF0000"/>
          </w:rPr>
          <w:delText>;</w:delText>
        </w:r>
        <w:r w:rsidR="00CC3305" w:rsidDel="00774E2E">
          <w:rPr>
            <w:rFonts w:hint="eastAsia"/>
            <w:color w:val="FF0000"/>
          </w:rPr>
          <w:delText xml:space="preserve"> there was a significant effect of association in RTs, </w:delText>
        </w:r>
        <w:r w:rsidDel="00774E2E">
          <w:rPr>
            <w:rFonts w:hint="eastAsia"/>
            <w:color w:val="FF0000"/>
          </w:rPr>
          <w:delText>F =, p</w:delText>
        </w:r>
        <w:r w:rsidR="00816452" w:rsidDel="00774E2E">
          <w:rPr>
            <w:rFonts w:hint="eastAsia"/>
            <w:color w:val="FF0000"/>
          </w:rPr>
          <w:delText xml:space="preserve"> &lt; .01</w:delText>
        </w:r>
        <w:r w:rsidDel="00774E2E">
          <w:rPr>
            <w:rFonts w:hint="eastAsia"/>
            <w:color w:val="FF0000"/>
          </w:rPr>
          <w:delText>??</w:delText>
        </w:r>
        <w:r w:rsidR="00816452" w:rsidDel="00774E2E">
          <w:rPr>
            <w:rFonts w:hint="eastAsia"/>
            <w:color w:val="FF0000"/>
          </w:rPr>
          <w:delText>, there were less number of correct trials for the self than for the friend (t = , p &lt; )</w:delText>
        </w:r>
        <w:r w:rsidR="00873A13" w:rsidDel="00774E2E">
          <w:rPr>
            <w:rFonts w:hint="eastAsia"/>
            <w:color w:val="FF0000"/>
          </w:rPr>
          <w:delText>, but there was no difference between self</w:delText>
        </w:r>
        <w:r w:rsidR="00816452" w:rsidDel="00774E2E">
          <w:rPr>
            <w:rFonts w:hint="eastAsia"/>
            <w:color w:val="FF0000"/>
          </w:rPr>
          <w:delText xml:space="preserve"> and stranger (t = , p &lt; ) </w:delText>
        </w:r>
        <w:r w:rsidR="00873A13" w:rsidDel="00774E2E">
          <w:rPr>
            <w:rFonts w:hint="eastAsia"/>
            <w:color w:val="FF0000"/>
          </w:rPr>
          <w:delText>and</w:delText>
        </w:r>
        <w:r w:rsidR="00816452" w:rsidDel="00774E2E">
          <w:rPr>
            <w:rFonts w:hint="eastAsia"/>
            <w:color w:val="FF0000"/>
          </w:rPr>
          <w:delText xml:space="preserve"> between the friend and stranger associations.</w:delText>
        </w:r>
        <w:r w:rsidR="00873A13" w:rsidDel="00774E2E">
          <w:rPr>
            <w:rFonts w:hint="eastAsia"/>
            <w:color w:val="FF0000"/>
          </w:rPr>
          <w:delText xml:space="preserve"> The analysis in RTs revealed was a significant effect of association in RTs, F =, p &lt; .01??, there were less number of correct trials for the self than for the friend (t = , p &lt; ) and stranger (t = , p &lt; ) associations, but </w:delText>
        </w:r>
      </w:del>
      <w:r w:rsidR="00873A13">
        <w:rPr>
          <w:rFonts w:hint="eastAsia"/>
          <w:color w:val="FF0000"/>
        </w:rPr>
        <w:t xml:space="preserve">there is no difference </w:t>
      </w:r>
      <w:ins w:id="21" w:author="admin" w:date="2015-05-17T17:36:00Z">
        <w:r w:rsidR="00774E2E">
          <w:rPr>
            <w:rFonts w:hint="eastAsia"/>
            <w:color w:val="FF0000"/>
          </w:rPr>
          <w:t xml:space="preserve">among the three </w:t>
        </w:r>
        <w:commentRangeStart w:id="22"/>
        <w:r w:rsidR="00774E2E">
          <w:rPr>
            <w:rFonts w:hint="eastAsia"/>
            <w:color w:val="FF0000"/>
          </w:rPr>
          <w:t>associations</w:t>
        </w:r>
      </w:ins>
      <w:commentRangeEnd w:id="22"/>
      <w:ins w:id="23" w:author="admin" w:date="2015-05-17T17:37:00Z">
        <w:r w:rsidR="00774E2E">
          <w:rPr>
            <w:rStyle w:val="a6"/>
          </w:rPr>
          <w:commentReference w:id="22"/>
        </w:r>
      </w:ins>
      <w:del w:id="24" w:author="admin" w:date="2015-05-17T17:36:00Z">
        <w:r w:rsidR="00873A13" w:rsidDel="00774E2E">
          <w:rPr>
            <w:rFonts w:hint="eastAsia"/>
            <w:color w:val="FF0000"/>
          </w:rPr>
          <w:delText>between the friend and stranger associations</w:delText>
        </w:r>
      </w:del>
      <w:r w:rsidR="00873A13">
        <w:rPr>
          <w:rFonts w:hint="eastAsia"/>
          <w:color w:val="FF0000"/>
        </w:rPr>
        <w:t xml:space="preserve">. </w:t>
      </w:r>
    </w:p>
    <w:p w:rsidR="00BE3345" w:rsidRDefault="006F532D">
      <w:pPr>
        <w:ind w:firstLineChars="177" w:firstLine="425"/>
        <w:rPr>
          <w:color w:val="FF0000"/>
        </w:rPr>
        <w:pPrChange w:id="25" w:author="admin" w:date="2015-05-17T18:13:00Z">
          <w:pPr/>
        </w:pPrChange>
      </w:pPr>
      <w:r>
        <w:rPr>
          <w:rFonts w:hint="eastAsia"/>
          <w:color w:val="FF0000"/>
        </w:rPr>
        <w:t>In Experiment 2,</w:t>
      </w:r>
      <w:ins w:id="26" w:author="admin" w:date="2015-05-17T17:29:00Z">
        <w:r w:rsidR="00774E2E">
          <w:rPr>
            <w:rFonts w:hint="eastAsia"/>
            <w:color w:val="FF0000"/>
          </w:rPr>
          <w:t xml:space="preserve"> the results on the number of corrected trials showed a significant effect of association, F = , p =; there was a significant effect of association in RTs, F =, p &lt; .01??, there were less number of correct trials for the self than for the friend (t = , p &lt; ), but there was no difference between self and stranger (t = , p &lt; ) and between the friend and stranger associations. The analysis in RTs revealed was a significant effect of association in RTs, F =, p &lt; .01??, there were less number of correct trials for the self than for the friend (t = , p &lt; ) and stranger (t = , p &lt; ) associations, but there is no difference between the friend and stranger associations.</w:t>
        </w:r>
      </w:ins>
      <w:del w:id="27" w:author="admin" w:date="2015-05-17T17:29:00Z">
        <w:r w:rsidDel="00774E2E">
          <w:rPr>
            <w:color w:val="FF0000"/>
          </w:rPr>
          <w:delText>…</w:delText>
        </w:r>
      </w:del>
      <w:r>
        <w:rPr>
          <w:rFonts w:hint="eastAsia"/>
          <w:color w:val="FF0000"/>
        </w:rPr>
        <w:t>.</w:t>
      </w:r>
    </w:p>
    <w:p w:rsidR="0006120F" w:rsidRDefault="0006120F" w:rsidP="00BE3345">
      <w:pPr>
        <w:rPr>
          <w:color w:val="FF0000"/>
        </w:rPr>
      </w:pPr>
    </w:p>
    <w:p w:rsidR="0006120F" w:rsidRDefault="0006120F" w:rsidP="0006120F">
      <w:r>
        <w:rPr>
          <w:rFonts w:hint="eastAsia"/>
        </w:rPr>
        <w:t>Reviewer 2</w:t>
      </w:r>
    </w:p>
    <w:p w:rsidR="0006120F" w:rsidRDefault="0006120F" w:rsidP="0006120F">
      <w:bookmarkStart w:id="28" w:name="OLE_LINK1"/>
      <w:bookmarkStart w:id="29" w:name="OLE_LINK2"/>
      <w:r>
        <w:t xml:space="preserve">Results for the analysis comparing the </w:t>
      </w:r>
      <w:bookmarkEnd w:id="28"/>
      <w:bookmarkEnd w:id="29"/>
      <w:r>
        <w:t>control vs. switch experiment were rather unclear. After finding a task x association interaction, post-</w:t>
      </w:r>
      <w:proofErr w:type="spellStart"/>
      <w:r>
        <w:t>hocs</w:t>
      </w:r>
      <w:proofErr w:type="spellEnd"/>
      <w:r>
        <w:t xml:space="preserve"> are reported for the control task. However, more important in my opinion would be t-tests between self trials in the control task and self-trials in the switch task, as the authors would predict that there would be significantly fewer errors in the control task?</w:t>
      </w:r>
    </w:p>
    <w:p w:rsidR="0006120F" w:rsidRDefault="00425D0C" w:rsidP="00BE3345">
      <w:pPr>
        <w:rPr>
          <w:color w:val="FF0000"/>
        </w:rPr>
      </w:pPr>
      <w:proofErr w:type="spellStart"/>
      <w:r>
        <w:rPr>
          <w:rFonts w:hint="eastAsia"/>
          <w:color w:val="FF0000"/>
        </w:rPr>
        <w:t>Haixu</w:t>
      </w:r>
      <w:proofErr w:type="spellEnd"/>
      <w:r>
        <w:rPr>
          <w:rFonts w:hint="eastAsia"/>
          <w:color w:val="FF0000"/>
        </w:rPr>
        <w:t xml:space="preserve">, </w:t>
      </w:r>
      <w:r>
        <w:rPr>
          <w:color w:val="FF0000"/>
        </w:rPr>
        <w:t>I cannot find control data. C</w:t>
      </w:r>
      <w:r>
        <w:rPr>
          <w:rFonts w:hint="eastAsia"/>
          <w:color w:val="FF0000"/>
        </w:rPr>
        <w:t>an you please send it to me?</w:t>
      </w:r>
    </w:p>
    <w:p w:rsidR="00425D0C" w:rsidRDefault="00425D0C" w:rsidP="00BE3345">
      <w:pPr>
        <w:rPr>
          <w:color w:val="FF0000"/>
        </w:rPr>
      </w:pPr>
      <w:r>
        <w:rPr>
          <w:rFonts w:hint="eastAsia"/>
          <w:color w:val="FF0000"/>
        </w:rPr>
        <w:t xml:space="preserve">Please add this test after </w:t>
      </w:r>
      <w:r>
        <w:rPr>
          <w:color w:val="FF0000"/>
        </w:rPr>
        <w:t>significant</w:t>
      </w:r>
      <w:r>
        <w:rPr>
          <w:rFonts w:hint="eastAsia"/>
          <w:color w:val="FF0000"/>
        </w:rPr>
        <w:t xml:space="preserve"> interaction, that is, the difference in self-trials between part2 and control expt.</w:t>
      </w:r>
    </w:p>
    <w:p w:rsidR="00BE3345" w:rsidRDefault="00BE3345">
      <w:pPr>
        <w:rPr>
          <w:ins w:id="30" w:author="admin" w:date="2015-05-17T18:07:00Z"/>
        </w:rPr>
      </w:pPr>
    </w:p>
    <w:p w:rsidR="003758AA" w:rsidRDefault="003758AA">
      <w:ins w:id="31" w:author="admin" w:date="2015-05-17T18:07:00Z">
        <w:r>
          <w:rPr>
            <w:rFonts w:hint="eastAsia"/>
          </w:rPr>
          <w:t>关于</w:t>
        </w:r>
        <w:r>
          <w:rPr>
            <w:rFonts w:hint="eastAsia"/>
          </w:rPr>
          <w:t>review3</w:t>
        </w:r>
      </w:ins>
    </w:p>
    <w:p w:rsidR="0071066E" w:rsidRDefault="00C84F48">
      <w:pPr>
        <w:pStyle w:val="a9"/>
        <w:numPr>
          <w:ilvl w:val="0"/>
          <w:numId w:val="1"/>
        </w:numPr>
        <w:ind w:firstLineChars="0"/>
        <w:rPr>
          <w:ins w:id="32" w:author="admin" w:date="2015-05-17T17:54:00Z"/>
        </w:rPr>
        <w:pPrChange w:id="33" w:author="admin" w:date="2015-05-17T17:54:00Z">
          <w:pPr/>
        </w:pPrChange>
      </w:pPr>
      <w:ins w:id="34" w:author="admin" w:date="2015-05-17T17:47:00Z">
        <w:r>
          <w:rPr>
            <w:rFonts w:hint="eastAsia"/>
          </w:rPr>
          <w:t>实验</w:t>
        </w:r>
        <w:r>
          <w:rPr>
            <w:rFonts w:hint="eastAsia"/>
          </w:rPr>
          <w:t>1</w:t>
        </w:r>
        <w:r>
          <w:rPr>
            <w:rFonts w:hint="eastAsia"/>
          </w:rPr>
          <w:t>应该是</w:t>
        </w:r>
        <w:r>
          <w:rPr>
            <w:rFonts w:hint="eastAsia"/>
          </w:rPr>
          <w:t>20</w:t>
        </w:r>
        <w:r>
          <w:rPr>
            <w:rFonts w:hint="eastAsia"/>
          </w:rPr>
          <w:t>人的结果，</w:t>
        </w:r>
      </w:ins>
      <w:ins w:id="35" w:author="admin" w:date="2015-05-17T18:34:00Z">
        <w:r w:rsidR="00FC042C">
          <w:rPr>
            <w:rFonts w:hint="eastAsia"/>
          </w:rPr>
          <w:t>基本信息统计时忘了</w:t>
        </w:r>
      </w:ins>
      <w:ins w:id="36" w:author="admin" w:date="2015-05-17T18:35:00Z">
        <w:r w:rsidR="00FC042C">
          <w:rPr>
            <w:rFonts w:hint="eastAsia"/>
          </w:rPr>
          <w:t>去掉已删除的</w:t>
        </w:r>
        <w:r w:rsidR="00FC042C">
          <w:rPr>
            <w:rFonts w:hint="eastAsia"/>
          </w:rPr>
          <w:t>6</w:t>
        </w:r>
        <w:r w:rsidR="00FC042C">
          <w:rPr>
            <w:rFonts w:hint="eastAsia"/>
          </w:rPr>
          <w:t>号被试，</w:t>
        </w:r>
      </w:ins>
      <w:ins w:id="37" w:author="admin" w:date="2015-05-17T17:47:00Z">
        <w:r>
          <w:rPr>
            <w:rFonts w:hint="eastAsia"/>
          </w:rPr>
          <w:t>在</w:t>
        </w:r>
      </w:ins>
      <w:ins w:id="38" w:author="admin" w:date="2015-05-17T17:48:00Z">
        <w:r>
          <w:rPr>
            <w:rFonts w:hint="eastAsia"/>
          </w:rPr>
          <w:t>participants</w:t>
        </w:r>
        <w:r>
          <w:rPr>
            <w:rFonts w:hint="eastAsia"/>
          </w:rPr>
          <w:t>中写的</w:t>
        </w:r>
        <w:r>
          <w:rPr>
            <w:rFonts w:hint="eastAsia"/>
          </w:rPr>
          <w:t>21</w:t>
        </w:r>
        <w:r>
          <w:rPr>
            <w:rFonts w:hint="eastAsia"/>
          </w:rPr>
          <w:t>，与结果报告不一致</w:t>
        </w:r>
      </w:ins>
      <w:ins w:id="39" w:author="admin" w:date="2015-05-17T17:54:00Z">
        <w:r w:rsidR="00206472">
          <w:rPr>
            <w:rFonts w:hint="eastAsia"/>
          </w:rPr>
          <w:t>，需更正；</w:t>
        </w:r>
      </w:ins>
    </w:p>
    <w:p w:rsidR="00206472" w:rsidRDefault="00206472">
      <w:pPr>
        <w:pStyle w:val="a9"/>
        <w:numPr>
          <w:ilvl w:val="0"/>
          <w:numId w:val="1"/>
        </w:numPr>
        <w:ind w:firstLineChars="0"/>
        <w:rPr>
          <w:ins w:id="40" w:author="admin" w:date="2015-05-17T17:55:00Z"/>
        </w:rPr>
        <w:pPrChange w:id="41" w:author="admin" w:date="2015-05-17T17:54:00Z">
          <w:pPr/>
        </w:pPrChange>
      </w:pPr>
      <w:ins w:id="42" w:author="admin" w:date="2015-05-17T17:54:00Z">
        <w:r>
          <w:rPr>
            <w:rFonts w:hint="eastAsia"/>
          </w:rPr>
          <w:t>实验</w:t>
        </w:r>
        <w:r>
          <w:rPr>
            <w:rFonts w:hint="eastAsia"/>
          </w:rPr>
          <w:t>2</w:t>
        </w:r>
      </w:ins>
      <w:ins w:id="43" w:author="admin" w:date="2015-05-17T17:55:00Z">
        <w:r>
          <w:rPr>
            <w:rFonts w:hint="eastAsia"/>
          </w:rPr>
          <w:t>，我的数据共</w:t>
        </w:r>
        <w:r>
          <w:rPr>
            <w:rFonts w:hint="eastAsia"/>
          </w:rPr>
          <w:t>25</w:t>
        </w:r>
        <w:r>
          <w:rPr>
            <w:rFonts w:hint="eastAsia"/>
          </w:rPr>
          <w:t>人，但文章结果报告中是</w:t>
        </w:r>
        <w:r>
          <w:rPr>
            <w:rFonts w:hint="eastAsia"/>
          </w:rPr>
          <w:t>20</w:t>
        </w:r>
        <w:r>
          <w:rPr>
            <w:rFonts w:hint="eastAsia"/>
          </w:rPr>
          <w:t>人，不确定哪些被试的结果未加入统计</w:t>
        </w:r>
      </w:ins>
      <w:ins w:id="44" w:author="admin" w:date="2015-05-17T18:25:00Z">
        <w:r w:rsidR="00AD2DDF">
          <w:rPr>
            <w:rFonts w:hint="eastAsia"/>
          </w:rPr>
          <w:t>，正确试次个数见《</w:t>
        </w:r>
      </w:ins>
      <w:ins w:id="45" w:author="admin" w:date="2015-05-17T18:37:00Z">
        <w:r w:rsidR="00FC042C" w:rsidRPr="00FC042C">
          <w:t>Exp2_s to f_sequ_20141226</w:t>
        </w:r>
      </w:ins>
      <w:ins w:id="46" w:author="admin" w:date="2015-05-17T18:26:00Z">
        <w:r w:rsidR="00AD2DDF">
          <w:rPr>
            <w:rFonts w:hint="eastAsia"/>
          </w:rPr>
          <w:t>》中的“</w:t>
        </w:r>
      </w:ins>
      <w:proofErr w:type="spellStart"/>
      <w:ins w:id="47" w:author="admin" w:date="2015-05-17T18:25:00Z">
        <w:r w:rsidR="00AD2DDF" w:rsidRPr="00AD2DDF">
          <w:t>sequ_s</w:t>
        </w:r>
        <w:proofErr w:type="spellEnd"/>
        <w:r w:rsidR="00AD2DDF" w:rsidRPr="00AD2DDF">
          <w:t>-&gt;</w:t>
        </w:r>
        <w:proofErr w:type="spellStart"/>
        <w:r w:rsidR="00AD2DDF" w:rsidRPr="00AD2DDF">
          <w:t>f_Correct</w:t>
        </w:r>
        <w:proofErr w:type="spellEnd"/>
        <w:r w:rsidR="00AD2DDF" w:rsidRPr="00AD2DDF">
          <w:t xml:space="preserve"> </w:t>
        </w:r>
        <w:proofErr w:type="spellStart"/>
        <w:r w:rsidR="00AD2DDF" w:rsidRPr="00AD2DDF">
          <w:t>CoungtNum</w:t>
        </w:r>
        <w:proofErr w:type="spellEnd"/>
        <w:r w:rsidR="00AD2DDF" w:rsidRPr="00AD2DDF">
          <w:t>.</w:t>
        </w:r>
      </w:ins>
      <w:ins w:id="48" w:author="admin" w:date="2015-05-17T18:26:00Z">
        <w:r w:rsidR="00AD2DDF">
          <w:rPr>
            <w:rFonts w:hint="eastAsia"/>
          </w:rPr>
          <w:t>”工作簿</w:t>
        </w:r>
      </w:ins>
    </w:p>
    <w:p w:rsidR="00206472" w:rsidRDefault="00206472">
      <w:pPr>
        <w:pStyle w:val="a9"/>
        <w:numPr>
          <w:ilvl w:val="0"/>
          <w:numId w:val="1"/>
        </w:numPr>
        <w:ind w:firstLineChars="0"/>
        <w:rPr>
          <w:ins w:id="49" w:author="admin" w:date="2015-05-17T18:08:00Z"/>
        </w:rPr>
        <w:pPrChange w:id="50" w:author="admin" w:date="2015-05-17T17:54:00Z">
          <w:pPr/>
        </w:pPrChange>
      </w:pPr>
      <w:ins w:id="51" w:author="admin" w:date="2015-05-17T17:56:00Z">
        <w:r>
          <w:rPr>
            <w:rFonts w:hint="eastAsia"/>
          </w:rPr>
          <w:t>每个实验</w:t>
        </w:r>
        <w:r>
          <w:rPr>
            <w:rFonts w:hint="eastAsia"/>
          </w:rPr>
          <w:t>Part1</w:t>
        </w:r>
        <w:r>
          <w:rPr>
            <w:rFonts w:hint="eastAsia"/>
          </w:rPr>
          <w:t>的</w:t>
        </w:r>
        <w:r>
          <w:rPr>
            <w:rFonts w:hint="eastAsia"/>
          </w:rPr>
          <w:t>RT</w:t>
        </w:r>
        <w:r>
          <w:rPr>
            <w:rFonts w:hint="eastAsia"/>
          </w:rPr>
          <w:t>在文章中已有报告</w:t>
        </w:r>
      </w:ins>
    </w:p>
    <w:p w:rsidR="003758AA" w:rsidRDefault="003758AA" w:rsidP="003758AA">
      <w:pPr>
        <w:rPr>
          <w:ins w:id="52" w:author="admin" w:date="2015-05-17T18:08:00Z"/>
        </w:rPr>
      </w:pPr>
    </w:p>
    <w:p w:rsidR="003758AA" w:rsidRDefault="003758AA" w:rsidP="003758AA">
      <w:pPr>
        <w:rPr>
          <w:ins w:id="53" w:author="admin" w:date="2015-05-17T18:07:00Z"/>
        </w:rPr>
      </w:pPr>
      <w:ins w:id="54" w:author="admin" w:date="2015-05-17T18:08:00Z">
        <w:r>
          <w:rPr>
            <w:rFonts w:hint="eastAsia"/>
          </w:rPr>
          <w:t>关于</w:t>
        </w:r>
        <w:r>
          <w:rPr>
            <w:rFonts w:hint="eastAsia"/>
          </w:rPr>
          <w:t>Reviewer 2</w:t>
        </w:r>
      </w:ins>
    </w:p>
    <w:p w:rsidR="003758AA" w:rsidRPr="00BE3345" w:rsidRDefault="003758AA">
      <w:pPr>
        <w:pStyle w:val="a9"/>
        <w:numPr>
          <w:ilvl w:val="0"/>
          <w:numId w:val="2"/>
        </w:numPr>
        <w:ind w:firstLineChars="0"/>
        <w:pPrChange w:id="55" w:author="admin" w:date="2015-05-17T18:08:00Z">
          <w:pPr/>
        </w:pPrChange>
      </w:pPr>
      <w:ins w:id="56" w:author="admin" w:date="2015-05-17T18:08:00Z">
        <w:r>
          <w:rPr>
            <w:rFonts w:hint="eastAsia"/>
          </w:rPr>
          <w:lastRenderedPageBreak/>
          <w:t>文中报告</w:t>
        </w:r>
        <w:r>
          <w:rPr>
            <w:rFonts w:hint="eastAsia"/>
          </w:rPr>
          <w:t>control</w:t>
        </w:r>
      </w:ins>
      <w:ins w:id="57" w:author="admin" w:date="2015-05-17T18:09:00Z">
        <w:r>
          <w:rPr>
            <w:rFonts w:hint="eastAsia"/>
          </w:rPr>
          <w:t>中的被试共</w:t>
        </w:r>
        <w:r>
          <w:rPr>
            <w:rFonts w:hint="eastAsia"/>
          </w:rPr>
          <w:t>22</w:t>
        </w:r>
        <w:r>
          <w:rPr>
            <w:rFonts w:hint="eastAsia"/>
          </w:rPr>
          <w:t>人，年龄</w:t>
        </w:r>
        <w:r>
          <w:rPr>
            <w:rFonts w:hint="eastAsia"/>
          </w:rPr>
          <w:t>19-32</w:t>
        </w:r>
        <w:r>
          <w:rPr>
            <w:rFonts w:hint="eastAsia"/>
          </w:rPr>
          <w:t>之间，我的实验数据中</w:t>
        </w:r>
      </w:ins>
      <w:ins w:id="58" w:author="admin" w:date="2015-05-17T18:10:00Z">
        <w:r>
          <w:rPr>
            <w:rFonts w:hint="eastAsia"/>
          </w:rPr>
          <w:t>baseline</w:t>
        </w:r>
        <w:r>
          <w:rPr>
            <w:rFonts w:hint="eastAsia"/>
          </w:rPr>
          <w:t>是</w:t>
        </w:r>
        <w:r>
          <w:rPr>
            <w:rFonts w:hint="eastAsia"/>
          </w:rPr>
          <w:t>31</w:t>
        </w:r>
        <w:r>
          <w:rPr>
            <w:rFonts w:hint="eastAsia"/>
          </w:rPr>
          <w:t>人，年龄是</w:t>
        </w:r>
        <w:r>
          <w:rPr>
            <w:rFonts w:hint="eastAsia"/>
          </w:rPr>
          <w:t>19-29</w:t>
        </w:r>
        <w:r>
          <w:rPr>
            <w:rFonts w:hint="eastAsia"/>
          </w:rPr>
          <w:t>，不知</w:t>
        </w:r>
      </w:ins>
      <w:ins w:id="59" w:author="admin" w:date="2015-05-17T18:11:00Z">
        <w:r>
          <w:rPr>
            <w:rFonts w:hint="eastAsia"/>
          </w:rPr>
          <w:t>是不是我的这批数据，或者是</w:t>
        </w:r>
      </w:ins>
      <w:ins w:id="60" w:author="admin" w:date="2015-05-17T18:12:00Z">
        <w:r>
          <w:rPr>
            <w:rFonts w:hint="eastAsia"/>
          </w:rPr>
          <w:t>删除了哪些人的结果</w:t>
        </w:r>
      </w:ins>
      <w:bookmarkStart w:id="61" w:name="_GoBack"/>
      <w:bookmarkEnd w:id="61"/>
    </w:p>
    <w:sectPr w:rsidR="003758AA" w:rsidRPr="00BE3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admin" w:date="2015-05-17T18:15:00Z" w:initials="a">
    <w:p w:rsidR="00DF2C42" w:rsidRDefault="00DF2C4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这是</w:t>
      </w:r>
      <w:r>
        <w:rPr>
          <w:rFonts w:hint="eastAsia"/>
        </w:rPr>
        <w:t>part1</w:t>
      </w:r>
      <w:r>
        <w:rPr>
          <w:rFonts w:hint="eastAsia"/>
        </w:rPr>
        <w:t>时间最长的，倒数第二是</w:t>
      </w:r>
      <w:r>
        <w:rPr>
          <w:rFonts w:hint="eastAsia"/>
        </w:rPr>
        <w:t>8.75min</w:t>
      </w:r>
    </w:p>
  </w:comment>
  <w:comment w:id="22" w:author="admin" w:date="2015-05-17T18:15:00Z" w:initials="a">
    <w:p w:rsidR="00774E2E" w:rsidRDefault="00774E2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实验一中，正确</w:t>
      </w:r>
      <w:r>
        <w:rPr>
          <w:rFonts w:hint="eastAsia"/>
        </w:rPr>
        <w:t>trial</w:t>
      </w:r>
      <w:r>
        <w:rPr>
          <w:rFonts w:hint="eastAsia"/>
        </w:rPr>
        <w:t>数三种条件间无差异，反应时在正文的结果分析“</w:t>
      </w:r>
      <w:r>
        <w:rPr>
          <w:rFonts w:ascii="TimesNewRoman" w:hAnsi="TimesNewRoman"/>
          <w:color w:val="000000"/>
          <w:sz w:val="22"/>
          <w:szCs w:val="22"/>
        </w:rPr>
        <w:t>Self-bias in the association task (part 1)</w:t>
      </w:r>
      <w:r w:rsidR="00C84F48">
        <w:rPr>
          <w:rFonts w:ascii="TimesNewRoman" w:hAnsi="TimesNewRoman" w:hint="eastAsia"/>
          <w:color w:val="000000"/>
          <w:sz w:val="22"/>
          <w:szCs w:val="22"/>
        </w:rPr>
        <w:t>”中已有报告，且包括统计图（</w:t>
      </w:r>
      <w:r w:rsidR="00C84F48">
        <w:rPr>
          <w:rFonts w:ascii="TimesNewRoman" w:hAnsi="TimesNewRoman" w:hint="eastAsia"/>
          <w:color w:val="000000"/>
          <w:sz w:val="22"/>
          <w:szCs w:val="22"/>
        </w:rPr>
        <w:t>Figure 1B</w:t>
      </w:r>
      <w:r w:rsidR="00C84F48">
        <w:rPr>
          <w:rFonts w:ascii="TimesNewRoman" w:hAnsi="TimesNewRoman" w:hint="eastAsia"/>
          <w:color w:val="000000"/>
          <w:sz w:val="22"/>
          <w:szCs w:val="22"/>
        </w:rPr>
        <w:t>）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C24" w:rsidRDefault="00877C24" w:rsidP="00E8715A">
      <w:r>
        <w:separator/>
      </w:r>
    </w:p>
  </w:endnote>
  <w:endnote w:type="continuationSeparator" w:id="0">
    <w:p w:rsidR="00877C24" w:rsidRDefault="00877C24" w:rsidP="00E87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C24" w:rsidRDefault="00877C24" w:rsidP="00E8715A">
      <w:r>
        <w:separator/>
      </w:r>
    </w:p>
  </w:footnote>
  <w:footnote w:type="continuationSeparator" w:id="0">
    <w:p w:rsidR="00877C24" w:rsidRDefault="00877C24" w:rsidP="00E871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614614"/>
    <w:multiLevelType w:val="hybridMultilevel"/>
    <w:tmpl w:val="3FD8A80E"/>
    <w:lvl w:ilvl="0" w:tplc="A4B681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9D6921"/>
    <w:multiLevelType w:val="hybridMultilevel"/>
    <w:tmpl w:val="3FD8A80E"/>
    <w:lvl w:ilvl="0" w:tplc="A4B681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345"/>
    <w:rsid w:val="00000AEF"/>
    <w:rsid w:val="000036B2"/>
    <w:rsid w:val="00003C34"/>
    <w:rsid w:val="00003D63"/>
    <w:rsid w:val="000049A4"/>
    <w:rsid w:val="00005A01"/>
    <w:rsid w:val="00006F88"/>
    <w:rsid w:val="00014E15"/>
    <w:rsid w:val="0001518D"/>
    <w:rsid w:val="0001550E"/>
    <w:rsid w:val="00017214"/>
    <w:rsid w:val="00017C94"/>
    <w:rsid w:val="000210F1"/>
    <w:rsid w:val="00022219"/>
    <w:rsid w:val="00022A60"/>
    <w:rsid w:val="00025C22"/>
    <w:rsid w:val="00026832"/>
    <w:rsid w:val="000328B4"/>
    <w:rsid w:val="000448A0"/>
    <w:rsid w:val="00050BA2"/>
    <w:rsid w:val="000510CF"/>
    <w:rsid w:val="00056172"/>
    <w:rsid w:val="00056B54"/>
    <w:rsid w:val="0006120F"/>
    <w:rsid w:val="00061C6C"/>
    <w:rsid w:val="00061CF8"/>
    <w:rsid w:val="00061F30"/>
    <w:rsid w:val="00065EED"/>
    <w:rsid w:val="00070C2E"/>
    <w:rsid w:val="00071831"/>
    <w:rsid w:val="0007262B"/>
    <w:rsid w:val="000741EC"/>
    <w:rsid w:val="000751D6"/>
    <w:rsid w:val="0008002E"/>
    <w:rsid w:val="00083312"/>
    <w:rsid w:val="0008717B"/>
    <w:rsid w:val="0009094E"/>
    <w:rsid w:val="00091202"/>
    <w:rsid w:val="00092D7B"/>
    <w:rsid w:val="00093A9B"/>
    <w:rsid w:val="000A51D1"/>
    <w:rsid w:val="000A680C"/>
    <w:rsid w:val="000A7C8E"/>
    <w:rsid w:val="000B076C"/>
    <w:rsid w:val="000B1BC3"/>
    <w:rsid w:val="000B2883"/>
    <w:rsid w:val="000B3ED3"/>
    <w:rsid w:val="000B4883"/>
    <w:rsid w:val="000C1E47"/>
    <w:rsid w:val="000C3F53"/>
    <w:rsid w:val="000C3F90"/>
    <w:rsid w:val="000C4726"/>
    <w:rsid w:val="000C510B"/>
    <w:rsid w:val="000C5C6C"/>
    <w:rsid w:val="000D1DBA"/>
    <w:rsid w:val="000D1F02"/>
    <w:rsid w:val="000D312A"/>
    <w:rsid w:val="000E13BC"/>
    <w:rsid w:val="000E3563"/>
    <w:rsid w:val="000E66AF"/>
    <w:rsid w:val="000E7CBC"/>
    <w:rsid w:val="000F1788"/>
    <w:rsid w:val="000F2A09"/>
    <w:rsid w:val="000F680C"/>
    <w:rsid w:val="00101D85"/>
    <w:rsid w:val="00104108"/>
    <w:rsid w:val="0010411B"/>
    <w:rsid w:val="00105423"/>
    <w:rsid w:val="001063AE"/>
    <w:rsid w:val="00106DD2"/>
    <w:rsid w:val="00106E88"/>
    <w:rsid w:val="00107773"/>
    <w:rsid w:val="0011027C"/>
    <w:rsid w:val="00111350"/>
    <w:rsid w:val="00114B88"/>
    <w:rsid w:val="00115C33"/>
    <w:rsid w:val="001206E5"/>
    <w:rsid w:val="00120A62"/>
    <w:rsid w:val="00124994"/>
    <w:rsid w:val="00125F8C"/>
    <w:rsid w:val="00131DDB"/>
    <w:rsid w:val="00132795"/>
    <w:rsid w:val="00134153"/>
    <w:rsid w:val="00135611"/>
    <w:rsid w:val="00137529"/>
    <w:rsid w:val="00140F05"/>
    <w:rsid w:val="0014146F"/>
    <w:rsid w:val="0014430B"/>
    <w:rsid w:val="00144829"/>
    <w:rsid w:val="001458AE"/>
    <w:rsid w:val="001474C1"/>
    <w:rsid w:val="00147A20"/>
    <w:rsid w:val="0015019D"/>
    <w:rsid w:val="0015349C"/>
    <w:rsid w:val="001538C8"/>
    <w:rsid w:val="001540B4"/>
    <w:rsid w:val="0016036A"/>
    <w:rsid w:val="00162A91"/>
    <w:rsid w:val="00163C31"/>
    <w:rsid w:val="001649CF"/>
    <w:rsid w:val="00167EB6"/>
    <w:rsid w:val="00172114"/>
    <w:rsid w:val="001765A1"/>
    <w:rsid w:val="00176C7F"/>
    <w:rsid w:val="00180740"/>
    <w:rsid w:val="00183E75"/>
    <w:rsid w:val="00185E00"/>
    <w:rsid w:val="0018676C"/>
    <w:rsid w:val="00187002"/>
    <w:rsid w:val="00187FB3"/>
    <w:rsid w:val="00192131"/>
    <w:rsid w:val="001939A5"/>
    <w:rsid w:val="00193F3A"/>
    <w:rsid w:val="001941D2"/>
    <w:rsid w:val="001955F1"/>
    <w:rsid w:val="00196B6E"/>
    <w:rsid w:val="001A1C2A"/>
    <w:rsid w:val="001A35F0"/>
    <w:rsid w:val="001A369A"/>
    <w:rsid w:val="001A4F6B"/>
    <w:rsid w:val="001A784E"/>
    <w:rsid w:val="001B00EF"/>
    <w:rsid w:val="001B28D5"/>
    <w:rsid w:val="001B2A0C"/>
    <w:rsid w:val="001B41A9"/>
    <w:rsid w:val="001C1B4B"/>
    <w:rsid w:val="001C2CA4"/>
    <w:rsid w:val="001C5284"/>
    <w:rsid w:val="001C6749"/>
    <w:rsid w:val="001D3772"/>
    <w:rsid w:val="001D445A"/>
    <w:rsid w:val="001D73F7"/>
    <w:rsid w:val="001E0901"/>
    <w:rsid w:val="001E3D5D"/>
    <w:rsid w:val="001E44D6"/>
    <w:rsid w:val="001E606B"/>
    <w:rsid w:val="001E6CD4"/>
    <w:rsid w:val="001E791A"/>
    <w:rsid w:val="001E7E4B"/>
    <w:rsid w:val="001E7F14"/>
    <w:rsid w:val="001F0499"/>
    <w:rsid w:val="001F1672"/>
    <w:rsid w:val="001F1C9E"/>
    <w:rsid w:val="001F1EAA"/>
    <w:rsid w:val="001F3044"/>
    <w:rsid w:val="001F702E"/>
    <w:rsid w:val="00201DC5"/>
    <w:rsid w:val="00202244"/>
    <w:rsid w:val="00206472"/>
    <w:rsid w:val="00206F03"/>
    <w:rsid w:val="00211148"/>
    <w:rsid w:val="0021163E"/>
    <w:rsid w:val="00211965"/>
    <w:rsid w:val="00212ECE"/>
    <w:rsid w:val="002139D3"/>
    <w:rsid w:val="002146DA"/>
    <w:rsid w:val="00216E2C"/>
    <w:rsid w:val="002220A8"/>
    <w:rsid w:val="00223B6D"/>
    <w:rsid w:val="0022545B"/>
    <w:rsid w:val="002254C4"/>
    <w:rsid w:val="00230116"/>
    <w:rsid w:val="00232516"/>
    <w:rsid w:val="0023479E"/>
    <w:rsid w:val="002370B1"/>
    <w:rsid w:val="00244B7C"/>
    <w:rsid w:val="00245C1D"/>
    <w:rsid w:val="00246AFF"/>
    <w:rsid w:val="002471E4"/>
    <w:rsid w:val="00247E55"/>
    <w:rsid w:val="00251C1B"/>
    <w:rsid w:val="002520AE"/>
    <w:rsid w:val="00261BE4"/>
    <w:rsid w:val="002627F8"/>
    <w:rsid w:val="00263583"/>
    <w:rsid w:val="00266001"/>
    <w:rsid w:val="0027304C"/>
    <w:rsid w:val="00273390"/>
    <w:rsid w:val="00273E3A"/>
    <w:rsid w:val="00275CF7"/>
    <w:rsid w:val="00277622"/>
    <w:rsid w:val="00280C84"/>
    <w:rsid w:val="00280C8C"/>
    <w:rsid w:val="0028241F"/>
    <w:rsid w:val="00284FB1"/>
    <w:rsid w:val="002857DB"/>
    <w:rsid w:val="00286450"/>
    <w:rsid w:val="00287634"/>
    <w:rsid w:val="0028781A"/>
    <w:rsid w:val="002920B2"/>
    <w:rsid w:val="00293192"/>
    <w:rsid w:val="002A2139"/>
    <w:rsid w:val="002B22D8"/>
    <w:rsid w:val="002B4BD4"/>
    <w:rsid w:val="002B5E63"/>
    <w:rsid w:val="002C0280"/>
    <w:rsid w:val="002C2846"/>
    <w:rsid w:val="002C498A"/>
    <w:rsid w:val="002D06E6"/>
    <w:rsid w:val="002D2083"/>
    <w:rsid w:val="002D337E"/>
    <w:rsid w:val="002D5819"/>
    <w:rsid w:val="002E1C8F"/>
    <w:rsid w:val="002E399B"/>
    <w:rsid w:val="002F11EC"/>
    <w:rsid w:val="002F2B79"/>
    <w:rsid w:val="002F4769"/>
    <w:rsid w:val="002F5CDE"/>
    <w:rsid w:val="00300C21"/>
    <w:rsid w:val="0030296B"/>
    <w:rsid w:val="003044B8"/>
    <w:rsid w:val="00306FF5"/>
    <w:rsid w:val="003119CA"/>
    <w:rsid w:val="003137D2"/>
    <w:rsid w:val="00314029"/>
    <w:rsid w:val="00316383"/>
    <w:rsid w:val="00320540"/>
    <w:rsid w:val="00320CCB"/>
    <w:rsid w:val="00322BAA"/>
    <w:rsid w:val="003262BA"/>
    <w:rsid w:val="003308A3"/>
    <w:rsid w:val="0033359E"/>
    <w:rsid w:val="00333CEF"/>
    <w:rsid w:val="00336237"/>
    <w:rsid w:val="00336D56"/>
    <w:rsid w:val="00336E8C"/>
    <w:rsid w:val="00340139"/>
    <w:rsid w:val="00345CCD"/>
    <w:rsid w:val="00345F71"/>
    <w:rsid w:val="00350134"/>
    <w:rsid w:val="00350952"/>
    <w:rsid w:val="00350E03"/>
    <w:rsid w:val="003549C7"/>
    <w:rsid w:val="00355544"/>
    <w:rsid w:val="00367438"/>
    <w:rsid w:val="0036756D"/>
    <w:rsid w:val="00371AE1"/>
    <w:rsid w:val="003738C3"/>
    <w:rsid w:val="00374C40"/>
    <w:rsid w:val="003758AA"/>
    <w:rsid w:val="003761A1"/>
    <w:rsid w:val="003764C1"/>
    <w:rsid w:val="003810E9"/>
    <w:rsid w:val="00384B1C"/>
    <w:rsid w:val="003969E7"/>
    <w:rsid w:val="00396AD1"/>
    <w:rsid w:val="003A03F0"/>
    <w:rsid w:val="003A220D"/>
    <w:rsid w:val="003A7627"/>
    <w:rsid w:val="003A7DD2"/>
    <w:rsid w:val="003A7FA7"/>
    <w:rsid w:val="003B0487"/>
    <w:rsid w:val="003B4321"/>
    <w:rsid w:val="003B78C4"/>
    <w:rsid w:val="003B7EFC"/>
    <w:rsid w:val="003B7FC8"/>
    <w:rsid w:val="003C109E"/>
    <w:rsid w:val="003C3C3B"/>
    <w:rsid w:val="003C4282"/>
    <w:rsid w:val="003C4E3F"/>
    <w:rsid w:val="003C67EA"/>
    <w:rsid w:val="003C740F"/>
    <w:rsid w:val="003D10EE"/>
    <w:rsid w:val="003D132A"/>
    <w:rsid w:val="003D21C0"/>
    <w:rsid w:val="003D5279"/>
    <w:rsid w:val="003D63BB"/>
    <w:rsid w:val="003D7E10"/>
    <w:rsid w:val="003E4D50"/>
    <w:rsid w:val="003E4FD4"/>
    <w:rsid w:val="003E5180"/>
    <w:rsid w:val="003F17B2"/>
    <w:rsid w:val="003F1AB3"/>
    <w:rsid w:val="003F27BD"/>
    <w:rsid w:val="003F4140"/>
    <w:rsid w:val="003F716A"/>
    <w:rsid w:val="0040145E"/>
    <w:rsid w:val="004018B0"/>
    <w:rsid w:val="00401E31"/>
    <w:rsid w:val="00401E55"/>
    <w:rsid w:val="00402228"/>
    <w:rsid w:val="00404AAB"/>
    <w:rsid w:val="00407B15"/>
    <w:rsid w:val="004110EF"/>
    <w:rsid w:val="00411150"/>
    <w:rsid w:val="00411DB7"/>
    <w:rsid w:val="0041458F"/>
    <w:rsid w:val="004215E4"/>
    <w:rsid w:val="00425D0C"/>
    <w:rsid w:val="00427A3F"/>
    <w:rsid w:val="004303E2"/>
    <w:rsid w:val="0043074B"/>
    <w:rsid w:val="00431546"/>
    <w:rsid w:val="00431EC6"/>
    <w:rsid w:val="0043413C"/>
    <w:rsid w:val="0043480D"/>
    <w:rsid w:val="004365A7"/>
    <w:rsid w:val="00440FC0"/>
    <w:rsid w:val="00442EC4"/>
    <w:rsid w:val="004444D3"/>
    <w:rsid w:val="00445B31"/>
    <w:rsid w:val="00446072"/>
    <w:rsid w:val="004476E6"/>
    <w:rsid w:val="0045379A"/>
    <w:rsid w:val="00454A94"/>
    <w:rsid w:val="004553D7"/>
    <w:rsid w:val="00460A0B"/>
    <w:rsid w:val="00460F93"/>
    <w:rsid w:val="00461467"/>
    <w:rsid w:val="00464911"/>
    <w:rsid w:val="00466007"/>
    <w:rsid w:val="004710A2"/>
    <w:rsid w:val="004727BA"/>
    <w:rsid w:val="00473949"/>
    <w:rsid w:val="004746F6"/>
    <w:rsid w:val="00474C85"/>
    <w:rsid w:val="0047532D"/>
    <w:rsid w:val="004840D9"/>
    <w:rsid w:val="004841F8"/>
    <w:rsid w:val="00484753"/>
    <w:rsid w:val="004925B1"/>
    <w:rsid w:val="004927BC"/>
    <w:rsid w:val="004930D0"/>
    <w:rsid w:val="00493208"/>
    <w:rsid w:val="00493266"/>
    <w:rsid w:val="00495A5D"/>
    <w:rsid w:val="00495E24"/>
    <w:rsid w:val="00495FF1"/>
    <w:rsid w:val="00496238"/>
    <w:rsid w:val="004A4B0E"/>
    <w:rsid w:val="004A5347"/>
    <w:rsid w:val="004A5E0A"/>
    <w:rsid w:val="004B49E4"/>
    <w:rsid w:val="004B5538"/>
    <w:rsid w:val="004B559D"/>
    <w:rsid w:val="004B7014"/>
    <w:rsid w:val="004C02A7"/>
    <w:rsid w:val="004C03B2"/>
    <w:rsid w:val="004C2622"/>
    <w:rsid w:val="004D0FDF"/>
    <w:rsid w:val="004D1C84"/>
    <w:rsid w:val="004D3D30"/>
    <w:rsid w:val="004D5AED"/>
    <w:rsid w:val="004D74FA"/>
    <w:rsid w:val="004D7D8F"/>
    <w:rsid w:val="004E05C8"/>
    <w:rsid w:val="004E0632"/>
    <w:rsid w:val="004E0E90"/>
    <w:rsid w:val="004E1B0B"/>
    <w:rsid w:val="004E3125"/>
    <w:rsid w:val="004E60DB"/>
    <w:rsid w:val="004F10CF"/>
    <w:rsid w:val="004F411A"/>
    <w:rsid w:val="004F4A65"/>
    <w:rsid w:val="004F582F"/>
    <w:rsid w:val="004F7A84"/>
    <w:rsid w:val="005008C4"/>
    <w:rsid w:val="00506028"/>
    <w:rsid w:val="00511759"/>
    <w:rsid w:val="00512C27"/>
    <w:rsid w:val="00513CF4"/>
    <w:rsid w:val="005146F5"/>
    <w:rsid w:val="00516511"/>
    <w:rsid w:val="00520E0C"/>
    <w:rsid w:val="0052254F"/>
    <w:rsid w:val="00522B80"/>
    <w:rsid w:val="00523536"/>
    <w:rsid w:val="00523797"/>
    <w:rsid w:val="0052773C"/>
    <w:rsid w:val="00527CF6"/>
    <w:rsid w:val="00527FA4"/>
    <w:rsid w:val="00530EEE"/>
    <w:rsid w:val="00533DBB"/>
    <w:rsid w:val="00536C01"/>
    <w:rsid w:val="005454F4"/>
    <w:rsid w:val="005462AA"/>
    <w:rsid w:val="00552F33"/>
    <w:rsid w:val="00554945"/>
    <w:rsid w:val="00557823"/>
    <w:rsid w:val="00560104"/>
    <w:rsid w:val="00561A24"/>
    <w:rsid w:val="00566E6D"/>
    <w:rsid w:val="00570365"/>
    <w:rsid w:val="00575C97"/>
    <w:rsid w:val="0057666D"/>
    <w:rsid w:val="005810B9"/>
    <w:rsid w:val="005861D0"/>
    <w:rsid w:val="0059014F"/>
    <w:rsid w:val="005939BC"/>
    <w:rsid w:val="00597016"/>
    <w:rsid w:val="005A15BE"/>
    <w:rsid w:val="005A231C"/>
    <w:rsid w:val="005A4492"/>
    <w:rsid w:val="005A5FEA"/>
    <w:rsid w:val="005A67E9"/>
    <w:rsid w:val="005A6CFA"/>
    <w:rsid w:val="005A7BE0"/>
    <w:rsid w:val="005B21C0"/>
    <w:rsid w:val="005B6298"/>
    <w:rsid w:val="005B7131"/>
    <w:rsid w:val="005C4313"/>
    <w:rsid w:val="005C5DF2"/>
    <w:rsid w:val="005C6753"/>
    <w:rsid w:val="005C716D"/>
    <w:rsid w:val="005C72F0"/>
    <w:rsid w:val="005D4660"/>
    <w:rsid w:val="005D6114"/>
    <w:rsid w:val="005D6C13"/>
    <w:rsid w:val="005E080B"/>
    <w:rsid w:val="005E22E4"/>
    <w:rsid w:val="005E290F"/>
    <w:rsid w:val="005E4438"/>
    <w:rsid w:val="005E45D7"/>
    <w:rsid w:val="005E7B22"/>
    <w:rsid w:val="005F1CAE"/>
    <w:rsid w:val="005F50AE"/>
    <w:rsid w:val="005F6D11"/>
    <w:rsid w:val="00601079"/>
    <w:rsid w:val="006020F7"/>
    <w:rsid w:val="00603390"/>
    <w:rsid w:val="006100C6"/>
    <w:rsid w:val="00616A01"/>
    <w:rsid w:val="00616E94"/>
    <w:rsid w:val="00620024"/>
    <w:rsid w:val="00621AFE"/>
    <w:rsid w:val="00624886"/>
    <w:rsid w:val="00624D29"/>
    <w:rsid w:val="006260E8"/>
    <w:rsid w:val="0062630B"/>
    <w:rsid w:val="00630532"/>
    <w:rsid w:val="0063677A"/>
    <w:rsid w:val="00637E2D"/>
    <w:rsid w:val="00642631"/>
    <w:rsid w:val="00643DC5"/>
    <w:rsid w:val="00643EBE"/>
    <w:rsid w:val="006459CB"/>
    <w:rsid w:val="00646349"/>
    <w:rsid w:val="00651D7E"/>
    <w:rsid w:val="006522A4"/>
    <w:rsid w:val="00653C3A"/>
    <w:rsid w:val="00654B5D"/>
    <w:rsid w:val="00656040"/>
    <w:rsid w:val="006633AC"/>
    <w:rsid w:val="00666D18"/>
    <w:rsid w:val="006738C0"/>
    <w:rsid w:val="00680236"/>
    <w:rsid w:val="00683391"/>
    <w:rsid w:val="006861B3"/>
    <w:rsid w:val="00686AB4"/>
    <w:rsid w:val="0069096A"/>
    <w:rsid w:val="006914DB"/>
    <w:rsid w:val="00697ED2"/>
    <w:rsid w:val="006A1DC1"/>
    <w:rsid w:val="006A384D"/>
    <w:rsid w:val="006A3D8D"/>
    <w:rsid w:val="006A5CEB"/>
    <w:rsid w:val="006B0063"/>
    <w:rsid w:val="006B3C29"/>
    <w:rsid w:val="006B492F"/>
    <w:rsid w:val="006B7F8B"/>
    <w:rsid w:val="006C0315"/>
    <w:rsid w:val="006C1D9A"/>
    <w:rsid w:val="006C2F7F"/>
    <w:rsid w:val="006C5A34"/>
    <w:rsid w:val="006C5F57"/>
    <w:rsid w:val="006C7C8C"/>
    <w:rsid w:val="006D1F1E"/>
    <w:rsid w:val="006D4B5B"/>
    <w:rsid w:val="006D5325"/>
    <w:rsid w:val="006D57E6"/>
    <w:rsid w:val="006D5AEE"/>
    <w:rsid w:val="006D5CDF"/>
    <w:rsid w:val="006D6779"/>
    <w:rsid w:val="006D7885"/>
    <w:rsid w:val="006E04D4"/>
    <w:rsid w:val="006E2A1F"/>
    <w:rsid w:val="006E56CE"/>
    <w:rsid w:val="006E5797"/>
    <w:rsid w:val="006F07BF"/>
    <w:rsid w:val="006F0A27"/>
    <w:rsid w:val="006F2789"/>
    <w:rsid w:val="006F38D7"/>
    <w:rsid w:val="006F39A1"/>
    <w:rsid w:val="006F40F0"/>
    <w:rsid w:val="006F462A"/>
    <w:rsid w:val="006F532D"/>
    <w:rsid w:val="006F69B9"/>
    <w:rsid w:val="00700C73"/>
    <w:rsid w:val="0071066E"/>
    <w:rsid w:val="0071067F"/>
    <w:rsid w:val="00710F42"/>
    <w:rsid w:val="00714605"/>
    <w:rsid w:val="007147A4"/>
    <w:rsid w:val="00716897"/>
    <w:rsid w:val="00716F32"/>
    <w:rsid w:val="00720F95"/>
    <w:rsid w:val="00724383"/>
    <w:rsid w:val="00727F02"/>
    <w:rsid w:val="00730130"/>
    <w:rsid w:val="00730B75"/>
    <w:rsid w:val="0073314D"/>
    <w:rsid w:val="00733B6E"/>
    <w:rsid w:val="007343CA"/>
    <w:rsid w:val="00736256"/>
    <w:rsid w:val="00741777"/>
    <w:rsid w:val="0074371F"/>
    <w:rsid w:val="00744F36"/>
    <w:rsid w:val="0075003B"/>
    <w:rsid w:val="00756452"/>
    <w:rsid w:val="00757206"/>
    <w:rsid w:val="007618BC"/>
    <w:rsid w:val="00762F0C"/>
    <w:rsid w:val="00763C78"/>
    <w:rsid w:val="007670C8"/>
    <w:rsid w:val="00770829"/>
    <w:rsid w:val="007744D3"/>
    <w:rsid w:val="00774E2E"/>
    <w:rsid w:val="007751B2"/>
    <w:rsid w:val="0077542C"/>
    <w:rsid w:val="007762CE"/>
    <w:rsid w:val="00782F2A"/>
    <w:rsid w:val="00786107"/>
    <w:rsid w:val="00790880"/>
    <w:rsid w:val="00791E47"/>
    <w:rsid w:val="007936C1"/>
    <w:rsid w:val="007947A7"/>
    <w:rsid w:val="00796419"/>
    <w:rsid w:val="007A4112"/>
    <w:rsid w:val="007A4400"/>
    <w:rsid w:val="007A79AF"/>
    <w:rsid w:val="007B077D"/>
    <w:rsid w:val="007B2090"/>
    <w:rsid w:val="007B56E6"/>
    <w:rsid w:val="007C1223"/>
    <w:rsid w:val="007C180E"/>
    <w:rsid w:val="007C320A"/>
    <w:rsid w:val="007C5FD0"/>
    <w:rsid w:val="007C7263"/>
    <w:rsid w:val="007C733D"/>
    <w:rsid w:val="007C7E02"/>
    <w:rsid w:val="007D00E6"/>
    <w:rsid w:val="007D02B4"/>
    <w:rsid w:val="007D184B"/>
    <w:rsid w:val="007D3194"/>
    <w:rsid w:val="007D3D08"/>
    <w:rsid w:val="007D67A4"/>
    <w:rsid w:val="007E1EF2"/>
    <w:rsid w:val="007E303D"/>
    <w:rsid w:val="007E3C67"/>
    <w:rsid w:val="007F0862"/>
    <w:rsid w:val="007F2670"/>
    <w:rsid w:val="007F2FE6"/>
    <w:rsid w:val="007F6AB9"/>
    <w:rsid w:val="007F76CD"/>
    <w:rsid w:val="00800C2A"/>
    <w:rsid w:val="00803A53"/>
    <w:rsid w:val="00811FF3"/>
    <w:rsid w:val="00813B89"/>
    <w:rsid w:val="0081524A"/>
    <w:rsid w:val="00816452"/>
    <w:rsid w:val="00822F93"/>
    <w:rsid w:val="00832FFE"/>
    <w:rsid w:val="00846B42"/>
    <w:rsid w:val="00850BF9"/>
    <w:rsid w:val="008510EE"/>
    <w:rsid w:val="0085429E"/>
    <w:rsid w:val="00854518"/>
    <w:rsid w:val="008557D3"/>
    <w:rsid w:val="00856648"/>
    <w:rsid w:val="00861815"/>
    <w:rsid w:val="00861A2C"/>
    <w:rsid w:val="00861C5C"/>
    <w:rsid w:val="008662CD"/>
    <w:rsid w:val="00866BD7"/>
    <w:rsid w:val="00866D1F"/>
    <w:rsid w:val="0086746B"/>
    <w:rsid w:val="008675B6"/>
    <w:rsid w:val="008711F5"/>
    <w:rsid w:val="00873A13"/>
    <w:rsid w:val="00874DE3"/>
    <w:rsid w:val="0087653D"/>
    <w:rsid w:val="00877C24"/>
    <w:rsid w:val="00880BCF"/>
    <w:rsid w:val="00884728"/>
    <w:rsid w:val="00884A7B"/>
    <w:rsid w:val="008907F4"/>
    <w:rsid w:val="00890F6E"/>
    <w:rsid w:val="008929EA"/>
    <w:rsid w:val="0089304F"/>
    <w:rsid w:val="0089428E"/>
    <w:rsid w:val="008950A1"/>
    <w:rsid w:val="008955A1"/>
    <w:rsid w:val="00897302"/>
    <w:rsid w:val="008A59B8"/>
    <w:rsid w:val="008A7906"/>
    <w:rsid w:val="008B1BB2"/>
    <w:rsid w:val="008B3FEC"/>
    <w:rsid w:val="008B4F75"/>
    <w:rsid w:val="008B7532"/>
    <w:rsid w:val="008C0D12"/>
    <w:rsid w:val="008C14CC"/>
    <w:rsid w:val="008D2098"/>
    <w:rsid w:val="008D3F38"/>
    <w:rsid w:val="008D4A96"/>
    <w:rsid w:val="008E2670"/>
    <w:rsid w:val="008E2874"/>
    <w:rsid w:val="008E4371"/>
    <w:rsid w:val="008E70D4"/>
    <w:rsid w:val="008E72BF"/>
    <w:rsid w:val="008F148B"/>
    <w:rsid w:val="008F2A6B"/>
    <w:rsid w:val="008F473D"/>
    <w:rsid w:val="008F50D5"/>
    <w:rsid w:val="008F6C78"/>
    <w:rsid w:val="008F704A"/>
    <w:rsid w:val="008F7604"/>
    <w:rsid w:val="00900EA4"/>
    <w:rsid w:val="009015C1"/>
    <w:rsid w:val="00901A64"/>
    <w:rsid w:val="00902202"/>
    <w:rsid w:val="00904225"/>
    <w:rsid w:val="009056BD"/>
    <w:rsid w:val="009058E9"/>
    <w:rsid w:val="00905CDD"/>
    <w:rsid w:val="00906F12"/>
    <w:rsid w:val="00907FE1"/>
    <w:rsid w:val="00911B87"/>
    <w:rsid w:val="009139C3"/>
    <w:rsid w:val="009144F2"/>
    <w:rsid w:val="0091469A"/>
    <w:rsid w:val="009162A9"/>
    <w:rsid w:val="00916E00"/>
    <w:rsid w:val="00916FF9"/>
    <w:rsid w:val="009204E5"/>
    <w:rsid w:val="0092306E"/>
    <w:rsid w:val="00923329"/>
    <w:rsid w:val="00924071"/>
    <w:rsid w:val="009321E3"/>
    <w:rsid w:val="009505D9"/>
    <w:rsid w:val="009507D3"/>
    <w:rsid w:val="0095377D"/>
    <w:rsid w:val="00953E58"/>
    <w:rsid w:val="00957A62"/>
    <w:rsid w:val="00962796"/>
    <w:rsid w:val="009633E5"/>
    <w:rsid w:val="009742A4"/>
    <w:rsid w:val="00974391"/>
    <w:rsid w:val="00974FFC"/>
    <w:rsid w:val="0097521A"/>
    <w:rsid w:val="009765A5"/>
    <w:rsid w:val="00980FF8"/>
    <w:rsid w:val="0098113A"/>
    <w:rsid w:val="00983710"/>
    <w:rsid w:val="00984319"/>
    <w:rsid w:val="0098443B"/>
    <w:rsid w:val="00985870"/>
    <w:rsid w:val="00987E2A"/>
    <w:rsid w:val="00990227"/>
    <w:rsid w:val="009906AB"/>
    <w:rsid w:val="009923A0"/>
    <w:rsid w:val="0099253C"/>
    <w:rsid w:val="00995790"/>
    <w:rsid w:val="00996CD7"/>
    <w:rsid w:val="009A3AE5"/>
    <w:rsid w:val="009A3F96"/>
    <w:rsid w:val="009A675B"/>
    <w:rsid w:val="009B1EBE"/>
    <w:rsid w:val="009B2519"/>
    <w:rsid w:val="009B2E41"/>
    <w:rsid w:val="009B4F1A"/>
    <w:rsid w:val="009B6057"/>
    <w:rsid w:val="009B6F0C"/>
    <w:rsid w:val="009C0345"/>
    <w:rsid w:val="009C06AF"/>
    <w:rsid w:val="009C358E"/>
    <w:rsid w:val="009C7323"/>
    <w:rsid w:val="009D585B"/>
    <w:rsid w:val="009D58E5"/>
    <w:rsid w:val="009D737B"/>
    <w:rsid w:val="009E075C"/>
    <w:rsid w:val="009E0E6D"/>
    <w:rsid w:val="009E11EF"/>
    <w:rsid w:val="009E3E4D"/>
    <w:rsid w:val="009E6F48"/>
    <w:rsid w:val="009E7F6F"/>
    <w:rsid w:val="009F1705"/>
    <w:rsid w:val="009F4B5D"/>
    <w:rsid w:val="009F63F4"/>
    <w:rsid w:val="009F796C"/>
    <w:rsid w:val="009F7BEB"/>
    <w:rsid w:val="00A03E00"/>
    <w:rsid w:val="00A049BD"/>
    <w:rsid w:val="00A06EDC"/>
    <w:rsid w:val="00A106C8"/>
    <w:rsid w:val="00A1324A"/>
    <w:rsid w:val="00A15FD9"/>
    <w:rsid w:val="00A17FD0"/>
    <w:rsid w:val="00A21238"/>
    <w:rsid w:val="00A215A8"/>
    <w:rsid w:val="00A219A2"/>
    <w:rsid w:val="00A23900"/>
    <w:rsid w:val="00A240DD"/>
    <w:rsid w:val="00A26103"/>
    <w:rsid w:val="00A277A8"/>
    <w:rsid w:val="00A3271D"/>
    <w:rsid w:val="00A3302C"/>
    <w:rsid w:val="00A354E1"/>
    <w:rsid w:val="00A40360"/>
    <w:rsid w:val="00A4066D"/>
    <w:rsid w:val="00A41A5F"/>
    <w:rsid w:val="00A44C9D"/>
    <w:rsid w:val="00A44F53"/>
    <w:rsid w:val="00A54AAA"/>
    <w:rsid w:val="00A5766B"/>
    <w:rsid w:val="00A61093"/>
    <w:rsid w:val="00A6199A"/>
    <w:rsid w:val="00A62145"/>
    <w:rsid w:val="00A62AC0"/>
    <w:rsid w:val="00A631C7"/>
    <w:rsid w:val="00A63B18"/>
    <w:rsid w:val="00A64AC0"/>
    <w:rsid w:val="00A654F8"/>
    <w:rsid w:val="00A67C88"/>
    <w:rsid w:val="00A67E7B"/>
    <w:rsid w:val="00A67FA2"/>
    <w:rsid w:val="00A82762"/>
    <w:rsid w:val="00A90058"/>
    <w:rsid w:val="00A91B80"/>
    <w:rsid w:val="00A91CAE"/>
    <w:rsid w:val="00A95672"/>
    <w:rsid w:val="00A96365"/>
    <w:rsid w:val="00A9760E"/>
    <w:rsid w:val="00AA16E0"/>
    <w:rsid w:val="00AA30D9"/>
    <w:rsid w:val="00AA3536"/>
    <w:rsid w:val="00AA5508"/>
    <w:rsid w:val="00AA5B41"/>
    <w:rsid w:val="00AA6968"/>
    <w:rsid w:val="00AB4019"/>
    <w:rsid w:val="00AB43FB"/>
    <w:rsid w:val="00AB781F"/>
    <w:rsid w:val="00AC3EEA"/>
    <w:rsid w:val="00AC4BF0"/>
    <w:rsid w:val="00AC6084"/>
    <w:rsid w:val="00AC77EE"/>
    <w:rsid w:val="00AD13CF"/>
    <w:rsid w:val="00AD246C"/>
    <w:rsid w:val="00AD25E7"/>
    <w:rsid w:val="00AD271A"/>
    <w:rsid w:val="00AD2D42"/>
    <w:rsid w:val="00AD2DDF"/>
    <w:rsid w:val="00AD576D"/>
    <w:rsid w:val="00AD6C94"/>
    <w:rsid w:val="00AD6F51"/>
    <w:rsid w:val="00AE0C1C"/>
    <w:rsid w:val="00AF03EE"/>
    <w:rsid w:val="00AF574A"/>
    <w:rsid w:val="00AF7593"/>
    <w:rsid w:val="00B00C57"/>
    <w:rsid w:val="00B01B22"/>
    <w:rsid w:val="00B02522"/>
    <w:rsid w:val="00B1166B"/>
    <w:rsid w:val="00B1254B"/>
    <w:rsid w:val="00B15529"/>
    <w:rsid w:val="00B176F1"/>
    <w:rsid w:val="00B22627"/>
    <w:rsid w:val="00B22C4C"/>
    <w:rsid w:val="00B27C4F"/>
    <w:rsid w:val="00B27D2B"/>
    <w:rsid w:val="00B3366C"/>
    <w:rsid w:val="00B33E2C"/>
    <w:rsid w:val="00B3498A"/>
    <w:rsid w:val="00B37FA8"/>
    <w:rsid w:val="00B409D7"/>
    <w:rsid w:val="00B446A1"/>
    <w:rsid w:val="00B446E8"/>
    <w:rsid w:val="00B50D6E"/>
    <w:rsid w:val="00B51A9E"/>
    <w:rsid w:val="00B5378D"/>
    <w:rsid w:val="00B56602"/>
    <w:rsid w:val="00B56C84"/>
    <w:rsid w:val="00B60E89"/>
    <w:rsid w:val="00B623AD"/>
    <w:rsid w:val="00B62A76"/>
    <w:rsid w:val="00B65821"/>
    <w:rsid w:val="00B7242E"/>
    <w:rsid w:val="00B72D35"/>
    <w:rsid w:val="00B73BF7"/>
    <w:rsid w:val="00B73D2F"/>
    <w:rsid w:val="00B7496A"/>
    <w:rsid w:val="00B74B38"/>
    <w:rsid w:val="00B774FA"/>
    <w:rsid w:val="00B77A33"/>
    <w:rsid w:val="00B81230"/>
    <w:rsid w:val="00B836DC"/>
    <w:rsid w:val="00B84920"/>
    <w:rsid w:val="00B85AE4"/>
    <w:rsid w:val="00B862D0"/>
    <w:rsid w:val="00B86B51"/>
    <w:rsid w:val="00B90E58"/>
    <w:rsid w:val="00B918C1"/>
    <w:rsid w:val="00B91FC1"/>
    <w:rsid w:val="00B928C2"/>
    <w:rsid w:val="00B92F73"/>
    <w:rsid w:val="00BA135B"/>
    <w:rsid w:val="00BA2522"/>
    <w:rsid w:val="00BA345C"/>
    <w:rsid w:val="00BA589E"/>
    <w:rsid w:val="00BA7B0C"/>
    <w:rsid w:val="00BB233A"/>
    <w:rsid w:val="00BB346C"/>
    <w:rsid w:val="00BB60C7"/>
    <w:rsid w:val="00BC097D"/>
    <w:rsid w:val="00BC793A"/>
    <w:rsid w:val="00BC79F2"/>
    <w:rsid w:val="00BD139E"/>
    <w:rsid w:val="00BD2767"/>
    <w:rsid w:val="00BD3848"/>
    <w:rsid w:val="00BD43B6"/>
    <w:rsid w:val="00BD630A"/>
    <w:rsid w:val="00BD6ED2"/>
    <w:rsid w:val="00BD791D"/>
    <w:rsid w:val="00BE3345"/>
    <w:rsid w:val="00BE43F3"/>
    <w:rsid w:val="00BE44B1"/>
    <w:rsid w:val="00BE62D3"/>
    <w:rsid w:val="00BE6CE5"/>
    <w:rsid w:val="00BF2961"/>
    <w:rsid w:val="00BF4C7E"/>
    <w:rsid w:val="00BF4E87"/>
    <w:rsid w:val="00BF59AA"/>
    <w:rsid w:val="00BF5C95"/>
    <w:rsid w:val="00C0026C"/>
    <w:rsid w:val="00C00F07"/>
    <w:rsid w:val="00C04261"/>
    <w:rsid w:val="00C04818"/>
    <w:rsid w:val="00C06248"/>
    <w:rsid w:val="00C069EB"/>
    <w:rsid w:val="00C100FA"/>
    <w:rsid w:val="00C13B96"/>
    <w:rsid w:val="00C13BCC"/>
    <w:rsid w:val="00C14091"/>
    <w:rsid w:val="00C144C5"/>
    <w:rsid w:val="00C14A4E"/>
    <w:rsid w:val="00C16464"/>
    <w:rsid w:val="00C177C3"/>
    <w:rsid w:val="00C2147E"/>
    <w:rsid w:val="00C2153D"/>
    <w:rsid w:val="00C25679"/>
    <w:rsid w:val="00C25EEC"/>
    <w:rsid w:val="00C27961"/>
    <w:rsid w:val="00C364A1"/>
    <w:rsid w:val="00C36738"/>
    <w:rsid w:val="00C41486"/>
    <w:rsid w:val="00C4306C"/>
    <w:rsid w:val="00C472EB"/>
    <w:rsid w:val="00C47564"/>
    <w:rsid w:val="00C4772D"/>
    <w:rsid w:val="00C507D1"/>
    <w:rsid w:val="00C53746"/>
    <w:rsid w:val="00C5670E"/>
    <w:rsid w:val="00C573B9"/>
    <w:rsid w:val="00C57D91"/>
    <w:rsid w:val="00C61155"/>
    <w:rsid w:val="00C62F84"/>
    <w:rsid w:val="00C64173"/>
    <w:rsid w:val="00C71736"/>
    <w:rsid w:val="00C7455C"/>
    <w:rsid w:val="00C843D0"/>
    <w:rsid w:val="00C84F48"/>
    <w:rsid w:val="00C851CC"/>
    <w:rsid w:val="00C86692"/>
    <w:rsid w:val="00C92DB5"/>
    <w:rsid w:val="00C9364F"/>
    <w:rsid w:val="00C942A5"/>
    <w:rsid w:val="00CA0FA4"/>
    <w:rsid w:val="00CA1466"/>
    <w:rsid w:val="00CA1C58"/>
    <w:rsid w:val="00CA21E4"/>
    <w:rsid w:val="00CA30FA"/>
    <w:rsid w:val="00CA3A50"/>
    <w:rsid w:val="00CA3CA6"/>
    <w:rsid w:val="00CA466F"/>
    <w:rsid w:val="00CA48E8"/>
    <w:rsid w:val="00CA582D"/>
    <w:rsid w:val="00CB1425"/>
    <w:rsid w:val="00CB3282"/>
    <w:rsid w:val="00CC0607"/>
    <w:rsid w:val="00CC2BFA"/>
    <w:rsid w:val="00CC3305"/>
    <w:rsid w:val="00CC3637"/>
    <w:rsid w:val="00CC74A8"/>
    <w:rsid w:val="00CC7B41"/>
    <w:rsid w:val="00CD00C2"/>
    <w:rsid w:val="00CD1C0F"/>
    <w:rsid w:val="00CE0A24"/>
    <w:rsid w:val="00CE1BF6"/>
    <w:rsid w:val="00CE3F09"/>
    <w:rsid w:val="00CF1573"/>
    <w:rsid w:val="00CF25EF"/>
    <w:rsid w:val="00CF52AA"/>
    <w:rsid w:val="00CF5AC0"/>
    <w:rsid w:val="00D0215C"/>
    <w:rsid w:val="00D041C2"/>
    <w:rsid w:val="00D07A24"/>
    <w:rsid w:val="00D116DC"/>
    <w:rsid w:val="00D119ED"/>
    <w:rsid w:val="00D12B9C"/>
    <w:rsid w:val="00D1393F"/>
    <w:rsid w:val="00D143C5"/>
    <w:rsid w:val="00D150B5"/>
    <w:rsid w:val="00D1724C"/>
    <w:rsid w:val="00D2319E"/>
    <w:rsid w:val="00D24F9B"/>
    <w:rsid w:val="00D27158"/>
    <w:rsid w:val="00D27466"/>
    <w:rsid w:val="00D3406C"/>
    <w:rsid w:val="00D34452"/>
    <w:rsid w:val="00D34CA3"/>
    <w:rsid w:val="00D3517D"/>
    <w:rsid w:val="00D357DE"/>
    <w:rsid w:val="00D35EE9"/>
    <w:rsid w:val="00D40B0D"/>
    <w:rsid w:val="00D418BF"/>
    <w:rsid w:val="00D4234F"/>
    <w:rsid w:val="00D433EB"/>
    <w:rsid w:val="00D46D90"/>
    <w:rsid w:val="00D5019B"/>
    <w:rsid w:val="00D52CF6"/>
    <w:rsid w:val="00D533BB"/>
    <w:rsid w:val="00D53B00"/>
    <w:rsid w:val="00D57075"/>
    <w:rsid w:val="00D63518"/>
    <w:rsid w:val="00D65069"/>
    <w:rsid w:val="00D669A4"/>
    <w:rsid w:val="00D74AA9"/>
    <w:rsid w:val="00D7550F"/>
    <w:rsid w:val="00D7677E"/>
    <w:rsid w:val="00D77800"/>
    <w:rsid w:val="00D83AC5"/>
    <w:rsid w:val="00D84DE1"/>
    <w:rsid w:val="00D85BCA"/>
    <w:rsid w:val="00D863BC"/>
    <w:rsid w:val="00D918FC"/>
    <w:rsid w:val="00D9197A"/>
    <w:rsid w:val="00D921DC"/>
    <w:rsid w:val="00D926BB"/>
    <w:rsid w:val="00D93D3A"/>
    <w:rsid w:val="00D94CA3"/>
    <w:rsid w:val="00D95287"/>
    <w:rsid w:val="00D97320"/>
    <w:rsid w:val="00D97440"/>
    <w:rsid w:val="00DA0EE1"/>
    <w:rsid w:val="00DB0808"/>
    <w:rsid w:val="00DB1F6D"/>
    <w:rsid w:val="00DB28CB"/>
    <w:rsid w:val="00DB3ADF"/>
    <w:rsid w:val="00DB3DB2"/>
    <w:rsid w:val="00DB4315"/>
    <w:rsid w:val="00DB47D2"/>
    <w:rsid w:val="00DB4FE0"/>
    <w:rsid w:val="00DB5509"/>
    <w:rsid w:val="00DB7422"/>
    <w:rsid w:val="00DC21FA"/>
    <w:rsid w:val="00DC23B3"/>
    <w:rsid w:val="00DC244E"/>
    <w:rsid w:val="00DC598E"/>
    <w:rsid w:val="00DC7072"/>
    <w:rsid w:val="00DC717F"/>
    <w:rsid w:val="00DD02CE"/>
    <w:rsid w:val="00DD15C7"/>
    <w:rsid w:val="00DD38D2"/>
    <w:rsid w:val="00DD533D"/>
    <w:rsid w:val="00DD56A6"/>
    <w:rsid w:val="00DE1012"/>
    <w:rsid w:val="00DE6A97"/>
    <w:rsid w:val="00DF01AB"/>
    <w:rsid w:val="00DF07AE"/>
    <w:rsid w:val="00DF2C42"/>
    <w:rsid w:val="00E0309D"/>
    <w:rsid w:val="00E034E7"/>
    <w:rsid w:val="00E03C8A"/>
    <w:rsid w:val="00E03F1F"/>
    <w:rsid w:val="00E05A29"/>
    <w:rsid w:val="00E067B3"/>
    <w:rsid w:val="00E106B4"/>
    <w:rsid w:val="00E10D19"/>
    <w:rsid w:val="00E1596E"/>
    <w:rsid w:val="00E17B8D"/>
    <w:rsid w:val="00E2269C"/>
    <w:rsid w:val="00E23EC4"/>
    <w:rsid w:val="00E249FF"/>
    <w:rsid w:val="00E25697"/>
    <w:rsid w:val="00E278C5"/>
    <w:rsid w:val="00E27ECF"/>
    <w:rsid w:val="00E314D8"/>
    <w:rsid w:val="00E34368"/>
    <w:rsid w:val="00E344D9"/>
    <w:rsid w:val="00E3789D"/>
    <w:rsid w:val="00E40690"/>
    <w:rsid w:val="00E410D4"/>
    <w:rsid w:val="00E437B3"/>
    <w:rsid w:val="00E44CCE"/>
    <w:rsid w:val="00E4687F"/>
    <w:rsid w:val="00E5388F"/>
    <w:rsid w:val="00E54382"/>
    <w:rsid w:val="00E54C03"/>
    <w:rsid w:val="00E57333"/>
    <w:rsid w:val="00E60448"/>
    <w:rsid w:val="00E64226"/>
    <w:rsid w:val="00E64DD6"/>
    <w:rsid w:val="00E720CC"/>
    <w:rsid w:val="00E74147"/>
    <w:rsid w:val="00E760BB"/>
    <w:rsid w:val="00E81845"/>
    <w:rsid w:val="00E84304"/>
    <w:rsid w:val="00E85286"/>
    <w:rsid w:val="00E859FE"/>
    <w:rsid w:val="00E8715A"/>
    <w:rsid w:val="00E90AAF"/>
    <w:rsid w:val="00E90E54"/>
    <w:rsid w:val="00E91870"/>
    <w:rsid w:val="00E937EC"/>
    <w:rsid w:val="00E96B2E"/>
    <w:rsid w:val="00E970C8"/>
    <w:rsid w:val="00E97A94"/>
    <w:rsid w:val="00EA451D"/>
    <w:rsid w:val="00EA491A"/>
    <w:rsid w:val="00EA4D36"/>
    <w:rsid w:val="00EA57F4"/>
    <w:rsid w:val="00EA5964"/>
    <w:rsid w:val="00EA77AC"/>
    <w:rsid w:val="00EA7D47"/>
    <w:rsid w:val="00EB0172"/>
    <w:rsid w:val="00EC0746"/>
    <w:rsid w:val="00EC2F65"/>
    <w:rsid w:val="00EC36FA"/>
    <w:rsid w:val="00EC3E76"/>
    <w:rsid w:val="00EC6754"/>
    <w:rsid w:val="00EC7325"/>
    <w:rsid w:val="00EC7AB3"/>
    <w:rsid w:val="00ED5392"/>
    <w:rsid w:val="00ED713E"/>
    <w:rsid w:val="00EE139A"/>
    <w:rsid w:val="00EE23CD"/>
    <w:rsid w:val="00EF0B75"/>
    <w:rsid w:val="00EF3106"/>
    <w:rsid w:val="00EF3CDB"/>
    <w:rsid w:val="00F002AD"/>
    <w:rsid w:val="00F0038E"/>
    <w:rsid w:val="00F024A2"/>
    <w:rsid w:val="00F07251"/>
    <w:rsid w:val="00F12FB4"/>
    <w:rsid w:val="00F144E8"/>
    <w:rsid w:val="00F16D7F"/>
    <w:rsid w:val="00F2191B"/>
    <w:rsid w:val="00F22EFC"/>
    <w:rsid w:val="00F24DB7"/>
    <w:rsid w:val="00F256B3"/>
    <w:rsid w:val="00F26F10"/>
    <w:rsid w:val="00F33DDF"/>
    <w:rsid w:val="00F36BD2"/>
    <w:rsid w:val="00F378EB"/>
    <w:rsid w:val="00F40994"/>
    <w:rsid w:val="00F4368D"/>
    <w:rsid w:val="00F44AAA"/>
    <w:rsid w:val="00F473B0"/>
    <w:rsid w:val="00F5131E"/>
    <w:rsid w:val="00F52646"/>
    <w:rsid w:val="00F55323"/>
    <w:rsid w:val="00F57830"/>
    <w:rsid w:val="00F57AEA"/>
    <w:rsid w:val="00F57B73"/>
    <w:rsid w:val="00F60606"/>
    <w:rsid w:val="00F626BB"/>
    <w:rsid w:val="00F626E6"/>
    <w:rsid w:val="00F63EE8"/>
    <w:rsid w:val="00F6464D"/>
    <w:rsid w:val="00F64BFD"/>
    <w:rsid w:val="00F6748C"/>
    <w:rsid w:val="00F72702"/>
    <w:rsid w:val="00F73EC5"/>
    <w:rsid w:val="00F752A0"/>
    <w:rsid w:val="00F8022A"/>
    <w:rsid w:val="00F83D25"/>
    <w:rsid w:val="00F85850"/>
    <w:rsid w:val="00F86551"/>
    <w:rsid w:val="00F8745E"/>
    <w:rsid w:val="00F876B8"/>
    <w:rsid w:val="00F901CB"/>
    <w:rsid w:val="00F917F9"/>
    <w:rsid w:val="00F94455"/>
    <w:rsid w:val="00F94A75"/>
    <w:rsid w:val="00F968FD"/>
    <w:rsid w:val="00F96EEA"/>
    <w:rsid w:val="00FA0AA3"/>
    <w:rsid w:val="00FA3241"/>
    <w:rsid w:val="00FA57CF"/>
    <w:rsid w:val="00FA583D"/>
    <w:rsid w:val="00FB0846"/>
    <w:rsid w:val="00FB1626"/>
    <w:rsid w:val="00FB3D0C"/>
    <w:rsid w:val="00FC042C"/>
    <w:rsid w:val="00FC070F"/>
    <w:rsid w:val="00FC095B"/>
    <w:rsid w:val="00FC1E21"/>
    <w:rsid w:val="00FC45DE"/>
    <w:rsid w:val="00FC5D6F"/>
    <w:rsid w:val="00FC69FD"/>
    <w:rsid w:val="00FC7194"/>
    <w:rsid w:val="00FD09E0"/>
    <w:rsid w:val="00FD151D"/>
    <w:rsid w:val="00FD6B0A"/>
    <w:rsid w:val="00FF11C5"/>
    <w:rsid w:val="00FF1C98"/>
    <w:rsid w:val="00FF382D"/>
    <w:rsid w:val="00FF4A9C"/>
    <w:rsid w:val="00FF5F61"/>
    <w:rsid w:val="00FF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345"/>
    <w:rPr>
      <w:rFonts w:ascii="Times New Roman" w:eastAsia="宋体" w:hAnsi="Times New Roman" w:cs="Times New Roman"/>
      <w:kern w:val="0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715A"/>
    <w:rPr>
      <w:rFonts w:ascii="Times New Roman" w:eastAsia="宋体" w:hAnsi="Times New Roman" w:cs="Times New Roman"/>
      <w:kern w:val="0"/>
      <w:sz w:val="18"/>
      <w:szCs w:val="18"/>
      <w:lang w:val="en-GB"/>
    </w:rPr>
  </w:style>
  <w:style w:type="paragraph" w:styleId="a4">
    <w:name w:val="footer"/>
    <w:basedOn w:val="a"/>
    <w:link w:val="Char0"/>
    <w:uiPriority w:val="99"/>
    <w:unhideWhenUsed/>
    <w:rsid w:val="00E8715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715A"/>
    <w:rPr>
      <w:rFonts w:ascii="Times New Roman" w:eastAsia="宋体" w:hAnsi="Times New Roman" w:cs="Times New Roman"/>
      <w:kern w:val="0"/>
      <w:sz w:val="18"/>
      <w:szCs w:val="18"/>
      <w:lang w:val="en-GB"/>
    </w:rPr>
  </w:style>
  <w:style w:type="paragraph" w:styleId="a5">
    <w:name w:val="Balloon Text"/>
    <w:basedOn w:val="a"/>
    <w:link w:val="Char1"/>
    <w:uiPriority w:val="99"/>
    <w:semiHidden/>
    <w:unhideWhenUsed/>
    <w:rsid w:val="00DF2C4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F2C42"/>
    <w:rPr>
      <w:rFonts w:ascii="Times New Roman" w:eastAsia="宋体" w:hAnsi="Times New Roman" w:cs="Times New Roman"/>
      <w:kern w:val="0"/>
      <w:sz w:val="18"/>
      <w:szCs w:val="18"/>
      <w:lang w:val="en-GB"/>
    </w:rPr>
  </w:style>
  <w:style w:type="character" w:styleId="a6">
    <w:name w:val="annotation reference"/>
    <w:basedOn w:val="a0"/>
    <w:uiPriority w:val="99"/>
    <w:semiHidden/>
    <w:unhideWhenUsed/>
    <w:rsid w:val="00DF2C42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DF2C42"/>
  </w:style>
  <w:style w:type="character" w:customStyle="1" w:styleId="Char2">
    <w:name w:val="批注文字 Char"/>
    <w:basedOn w:val="a0"/>
    <w:link w:val="a7"/>
    <w:uiPriority w:val="99"/>
    <w:semiHidden/>
    <w:rsid w:val="00DF2C42"/>
    <w:rPr>
      <w:rFonts w:ascii="Times New Roman" w:eastAsia="宋体" w:hAnsi="Times New Roman" w:cs="Times New Roman"/>
      <w:kern w:val="0"/>
      <w:sz w:val="24"/>
      <w:szCs w:val="24"/>
      <w:lang w:val="en-GB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DF2C42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DF2C42"/>
    <w:rPr>
      <w:rFonts w:ascii="Times New Roman" w:eastAsia="宋体" w:hAnsi="Times New Roman" w:cs="Times New Roman"/>
      <w:b/>
      <w:bCs/>
      <w:kern w:val="0"/>
      <w:sz w:val="24"/>
      <w:szCs w:val="24"/>
      <w:lang w:val="en-GB"/>
    </w:rPr>
  </w:style>
  <w:style w:type="paragraph" w:styleId="a9">
    <w:name w:val="List Paragraph"/>
    <w:basedOn w:val="a"/>
    <w:uiPriority w:val="34"/>
    <w:qFormat/>
    <w:rsid w:val="0020647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345"/>
    <w:rPr>
      <w:rFonts w:ascii="Times New Roman" w:eastAsia="宋体" w:hAnsi="Times New Roman" w:cs="Times New Roman"/>
      <w:kern w:val="0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715A"/>
    <w:rPr>
      <w:rFonts w:ascii="Times New Roman" w:eastAsia="宋体" w:hAnsi="Times New Roman" w:cs="Times New Roman"/>
      <w:kern w:val="0"/>
      <w:sz w:val="18"/>
      <w:szCs w:val="18"/>
      <w:lang w:val="en-GB"/>
    </w:rPr>
  </w:style>
  <w:style w:type="paragraph" w:styleId="a4">
    <w:name w:val="footer"/>
    <w:basedOn w:val="a"/>
    <w:link w:val="Char0"/>
    <w:uiPriority w:val="99"/>
    <w:unhideWhenUsed/>
    <w:rsid w:val="00E8715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715A"/>
    <w:rPr>
      <w:rFonts w:ascii="Times New Roman" w:eastAsia="宋体" w:hAnsi="Times New Roman" w:cs="Times New Roman"/>
      <w:kern w:val="0"/>
      <w:sz w:val="18"/>
      <w:szCs w:val="18"/>
      <w:lang w:val="en-GB"/>
    </w:rPr>
  </w:style>
  <w:style w:type="paragraph" w:styleId="a5">
    <w:name w:val="Balloon Text"/>
    <w:basedOn w:val="a"/>
    <w:link w:val="Char1"/>
    <w:uiPriority w:val="99"/>
    <w:semiHidden/>
    <w:unhideWhenUsed/>
    <w:rsid w:val="00DF2C4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F2C42"/>
    <w:rPr>
      <w:rFonts w:ascii="Times New Roman" w:eastAsia="宋体" w:hAnsi="Times New Roman" w:cs="Times New Roman"/>
      <w:kern w:val="0"/>
      <w:sz w:val="18"/>
      <w:szCs w:val="18"/>
      <w:lang w:val="en-GB"/>
    </w:rPr>
  </w:style>
  <w:style w:type="character" w:styleId="a6">
    <w:name w:val="annotation reference"/>
    <w:basedOn w:val="a0"/>
    <w:uiPriority w:val="99"/>
    <w:semiHidden/>
    <w:unhideWhenUsed/>
    <w:rsid w:val="00DF2C42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DF2C42"/>
  </w:style>
  <w:style w:type="character" w:customStyle="1" w:styleId="Char2">
    <w:name w:val="批注文字 Char"/>
    <w:basedOn w:val="a0"/>
    <w:link w:val="a7"/>
    <w:uiPriority w:val="99"/>
    <w:semiHidden/>
    <w:rsid w:val="00DF2C42"/>
    <w:rPr>
      <w:rFonts w:ascii="Times New Roman" w:eastAsia="宋体" w:hAnsi="Times New Roman" w:cs="Times New Roman"/>
      <w:kern w:val="0"/>
      <w:sz w:val="24"/>
      <w:szCs w:val="24"/>
      <w:lang w:val="en-GB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DF2C42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DF2C42"/>
    <w:rPr>
      <w:rFonts w:ascii="Times New Roman" w:eastAsia="宋体" w:hAnsi="Times New Roman" w:cs="Times New Roman"/>
      <w:b/>
      <w:bCs/>
      <w:kern w:val="0"/>
      <w:sz w:val="24"/>
      <w:szCs w:val="24"/>
      <w:lang w:val="en-GB"/>
    </w:rPr>
  </w:style>
  <w:style w:type="paragraph" w:styleId="a9">
    <w:name w:val="List Paragraph"/>
    <w:basedOn w:val="a"/>
    <w:uiPriority w:val="34"/>
    <w:qFormat/>
    <w:rsid w:val="002064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admin</cp:lastModifiedBy>
  <cp:revision>16</cp:revision>
  <dcterms:created xsi:type="dcterms:W3CDTF">2015-05-16T22:16:00Z</dcterms:created>
  <dcterms:modified xsi:type="dcterms:W3CDTF">2015-05-17T11:31:00Z</dcterms:modified>
</cp:coreProperties>
</file>